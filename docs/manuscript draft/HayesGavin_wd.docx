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700DA" w:rsidRDefault="008700DA" w:rsidP="00EA2E8F">
      <w:pPr>
        <w:suppressLineNumbers/>
        <w:spacing w:line="480" w:lineRule="auto"/>
        <w:jc w:val="center"/>
      </w:pPr>
    </w:p>
    <w:p w14:paraId="00000002" w14:textId="77777777" w:rsidR="008700DA" w:rsidRDefault="008700DA" w:rsidP="00EA2E8F">
      <w:pPr>
        <w:suppressLineNumbers/>
        <w:spacing w:line="480" w:lineRule="auto"/>
        <w:jc w:val="center"/>
      </w:pPr>
    </w:p>
    <w:p w14:paraId="00000003" w14:textId="77777777" w:rsidR="008700DA" w:rsidRDefault="008700DA" w:rsidP="00EA2E8F">
      <w:pPr>
        <w:suppressLineNumbers/>
        <w:spacing w:line="480" w:lineRule="auto"/>
        <w:jc w:val="center"/>
      </w:pPr>
    </w:p>
    <w:p w14:paraId="00000004" w14:textId="77777777" w:rsidR="008700DA" w:rsidRDefault="00EE2F87" w:rsidP="00EA2E8F">
      <w:pPr>
        <w:suppressLineNumbers/>
        <w:spacing w:line="480" w:lineRule="auto"/>
        <w:jc w:val="center"/>
      </w:pPr>
      <w:commentRangeStart w:id="0"/>
      <w:r>
        <w:t>Soil and pyrogenic carbon in an old-growth coast-redwood forest</w:t>
      </w:r>
      <w:commentRangeEnd w:id="0"/>
      <w:r w:rsidR="00651A52">
        <w:rPr>
          <w:rStyle w:val="CommentReference"/>
        </w:rPr>
        <w:commentReference w:id="0"/>
      </w:r>
    </w:p>
    <w:p w14:paraId="00000005" w14:textId="77777777" w:rsidR="008700DA" w:rsidRDefault="008700DA" w:rsidP="00EA2E8F">
      <w:pPr>
        <w:suppressLineNumbers/>
        <w:spacing w:line="480" w:lineRule="auto"/>
        <w:jc w:val="both"/>
      </w:pPr>
    </w:p>
    <w:p w14:paraId="00000006" w14:textId="77777777" w:rsidR="008700DA" w:rsidRDefault="008700DA" w:rsidP="00EA2E8F">
      <w:pPr>
        <w:suppressLineNumbers/>
        <w:spacing w:line="480" w:lineRule="auto"/>
        <w:jc w:val="both"/>
      </w:pPr>
    </w:p>
    <w:p w14:paraId="00000007" w14:textId="70DBD47F" w:rsidR="008700DA" w:rsidRDefault="00EE2F87" w:rsidP="00EA2E8F">
      <w:pPr>
        <w:suppressLineNumbers/>
        <w:spacing w:line="480" w:lineRule="auto"/>
        <w:jc w:val="both"/>
        <w:rPr>
          <w:vertAlign w:val="superscript"/>
        </w:rPr>
      </w:pPr>
      <w:r>
        <w:t>Katherine Hayes</w:t>
      </w:r>
      <w:r>
        <w:rPr>
          <w:vertAlign w:val="superscript"/>
        </w:rPr>
        <w:t>1</w:t>
      </w:r>
      <w:r>
        <w:t xml:space="preserve"> </w:t>
      </w:r>
      <w:r>
        <w:rPr>
          <w:vertAlign w:val="superscript"/>
        </w:rPr>
        <w:t>¶</w:t>
      </w:r>
      <w:r>
        <w:t xml:space="preserve">, </w:t>
      </w:r>
      <w:r w:rsidR="00504DB7">
        <w:t>D</w:t>
      </w:r>
      <w:r>
        <w:t>an Gavin</w:t>
      </w:r>
      <w:r>
        <w:rPr>
          <w:vertAlign w:val="superscript"/>
        </w:rPr>
        <w:t>2</w:t>
      </w:r>
      <w:r>
        <w:t xml:space="preserve"> </w:t>
      </w:r>
      <w:r>
        <w:rPr>
          <w:vertAlign w:val="superscript"/>
        </w:rPr>
        <w:t>¶</w:t>
      </w:r>
    </w:p>
    <w:p w14:paraId="00000008" w14:textId="77777777" w:rsidR="008700DA" w:rsidRDefault="008700DA" w:rsidP="00EA2E8F">
      <w:pPr>
        <w:suppressLineNumbers/>
        <w:spacing w:line="480" w:lineRule="auto"/>
        <w:jc w:val="both"/>
      </w:pPr>
    </w:p>
    <w:p w14:paraId="00000009" w14:textId="77777777" w:rsidR="008700DA" w:rsidRDefault="00EE2F87" w:rsidP="00EA2E8F">
      <w:pPr>
        <w:suppressLineNumbers/>
        <w:spacing w:line="480" w:lineRule="auto"/>
        <w:jc w:val="both"/>
      </w:pPr>
      <w:r>
        <w:rPr>
          <w:vertAlign w:val="superscript"/>
        </w:rPr>
        <w:t>1</w:t>
      </w:r>
      <w:r>
        <w:t>Department of Integrative Biology, University of Colorado Denver, Denver, Colorado, USA</w:t>
      </w:r>
    </w:p>
    <w:p w14:paraId="0000000A" w14:textId="77777777" w:rsidR="008700DA" w:rsidRDefault="008700DA" w:rsidP="00EA2E8F">
      <w:pPr>
        <w:suppressLineNumbers/>
        <w:spacing w:line="480" w:lineRule="auto"/>
        <w:jc w:val="both"/>
      </w:pPr>
    </w:p>
    <w:p w14:paraId="0000000B" w14:textId="77777777" w:rsidR="008700DA" w:rsidRDefault="00EE2F87" w:rsidP="00EA2E8F">
      <w:pPr>
        <w:suppressLineNumbers/>
        <w:spacing w:line="480" w:lineRule="auto"/>
        <w:jc w:val="both"/>
      </w:pPr>
      <w:r>
        <w:rPr>
          <w:vertAlign w:val="superscript"/>
        </w:rPr>
        <w:t>2</w:t>
      </w:r>
      <w:r>
        <w:t>Department of Geography, University of Oregon, Eugene, Oregon, USA</w:t>
      </w:r>
    </w:p>
    <w:p w14:paraId="0000000C" w14:textId="77777777" w:rsidR="008700DA" w:rsidRDefault="008700DA" w:rsidP="00EA2E8F">
      <w:pPr>
        <w:suppressLineNumbers/>
        <w:spacing w:line="480" w:lineRule="auto"/>
        <w:jc w:val="both"/>
      </w:pPr>
    </w:p>
    <w:p w14:paraId="0000000D" w14:textId="77777777" w:rsidR="008700DA" w:rsidRDefault="008700DA" w:rsidP="00EA2E8F">
      <w:pPr>
        <w:suppressLineNumbers/>
        <w:spacing w:line="480" w:lineRule="auto"/>
        <w:jc w:val="both"/>
      </w:pPr>
    </w:p>
    <w:p w14:paraId="0000000E" w14:textId="77777777" w:rsidR="008700DA" w:rsidRDefault="008700DA" w:rsidP="00EA2E8F">
      <w:pPr>
        <w:suppressLineNumbers/>
        <w:spacing w:line="480" w:lineRule="auto"/>
        <w:jc w:val="both"/>
      </w:pPr>
    </w:p>
    <w:p w14:paraId="0000000F" w14:textId="77777777" w:rsidR="008700DA" w:rsidRDefault="00EE2F87" w:rsidP="00EA2E8F">
      <w:pPr>
        <w:suppressLineNumbers/>
        <w:spacing w:line="480" w:lineRule="auto"/>
        <w:jc w:val="both"/>
      </w:pPr>
      <w:r>
        <w:t>* Corresponding author</w:t>
      </w:r>
    </w:p>
    <w:p w14:paraId="00000010" w14:textId="77777777" w:rsidR="008700DA" w:rsidRDefault="00EE2F87" w:rsidP="00EA2E8F">
      <w:pPr>
        <w:suppressLineNumbers/>
        <w:spacing w:line="480" w:lineRule="auto"/>
        <w:jc w:val="both"/>
      </w:pPr>
      <w:r>
        <w:t xml:space="preserve"> Email: </w:t>
      </w:r>
      <w:hyperlink r:id="rId12">
        <w:r>
          <w:rPr>
            <w:color w:val="0563C1"/>
            <w:u w:val="single"/>
          </w:rPr>
          <w:t>Katherine.hayes@ucdenver.edu</w:t>
        </w:r>
      </w:hyperlink>
      <w:r>
        <w:t xml:space="preserve"> (KH)</w:t>
      </w:r>
    </w:p>
    <w:p w14:paraId="00000011" w14:textId="77777777" w:rsidR="008700DA" w:rsidRDefault="008700DA" w:rsidP="00EA2E8F">
      <w:pPr>
        <w:suppressLineNumbers/>
        <w:spacing w:line="480" w:lineRule="auto"/>
        <w:jc w:val="both"/>
      </w:pPr>
    </w:p>
    <w:p w14:paraId="00000012" w14:textId="77777777" w:rsidR="008700DA" w:rsidRDefault="00EE2F87" w:rsidP="00EA2E8F">
      <w:pPr>
        <w:suppressLineNumbers/>
      </w:pPr>
      <w:r>
        <w:t>¶ These authors contributed equally to this work.</w:t>
      </w:r>
      <w:r>
        <w:br w:type="page"/>
      </w:r>
    </w:p>
    <w:p w14:paraId="00000013" w14:textId="77777777" w:rsidR="008700DA" w:rsidRDefault="00EE2F87">
      <w:pPr>
        <w:spacing w:line="480" w:lineRule="auto"/>
        <w:rPr>
          <w:b/>
        </w:rPr>
      </w:pPr>
      <w:r>
        <w:rPr>
          <w:b/>
        </w:rPr>
        <w:lastRenderedPageBreak/>
        <w:t xml:space="preserve">Abstract: </w:t>
      </w:r>
      <w:r>
        <w:t>(172/300 words)</w:t>
      </w:r>
    </w:p>
    <w:p w14:paraId="00000014" w14:textId="77777777" w:rsidR="008700DA" w:rsidRDefault="00EE2F87">
      <w:pPr>
        <w:spacing w:line="480" w:lineRule="auto"/>
      </w:pPr>
      <w:r>
        <w:t xml:space="preserve">Fire is an important ecological feature in temperate forests </w:t>
      </w:r>
      <w:del w:id="1" w:author="Trevor A. Carter" w:date="2021-01-25T15:05:00Z">
        <w:r>
          <w:delText xml:space="preserve">often </w:delText>
        </w:r>
      </w:del>
      <w:commentRangeStart w:id="2"/>
      <w:r>
        <w:t xml:space="preserve">best described </w:t>
      </w:r>
      <w:commentRangeEnd w:id="2"/>
      <w:r w:rsidR="00950DCC">
        <w:rPr>
          <w:rStyle w:val="CommentReference"/>
        </w:rPr>
        <w:commentReference w:id="2"/>
      </w:r>
      <w:r>
        <w:t>and informed by long-term records</w:t>
      </w:r>
      <w:commentRangeStart w:id="3"/>
      <w:ins w:id="4" w:author="Trevor A. Carter" w:date="2021-01-25T15:07:00Z">
        <w:r w:rsidR="008751FA">
          <w:t>.</w:t>
        </w:r>
        <w:commentRangeEnd w:id="3"/>
        <w:r w:rsidR="008751FA">
          <w:rPr>
            <w:rStyle w:val="CommentReference"/>
          </w:rPr>
          <w:commentReference w:id="3"/>
        </w:r>
        <w:r w:rsidR="008751FA">
          <w:t xml:space="preserve"> Sentence on the importance of redwood forests, transition into next sentence</w:t>
        </w:r>
      </w:ins>
      <w:r>
        <w:t xml:space="preserve"> yet determining past fire regimes may be difficult in ecosystems with limited available fire proxies or histories. We use </w:t>
      </w:r>
      <w:commentRangeStart w:id="5"/>
      <w:r>
        <w:t>radiocarbon</w:t>
      </w:r>
      <w:commentRangeEnd w:id="5"/>
      <w:r w:rsidR="008751FA">
        <w:rPr>
          <w:rStyle w:val="CommentReference"/>
        </w:rPr>
        <w:commentReference w:id="5"/>
      </w:r>
      <w:r>
        <w:t xml:space="preserve"> dating and quantification of both soil macro-charcoal and soil and pyrogenic carbon in an old growth redwood stand to examine </w:t>
      </w:r>
      <w:commentRangeStart w:id="6"/>
      <w:r>
        <w:t xml:space="preserve">legacies </w:t>
      </w:r>
      <w:commentRangeEnd w:id="6"/>
      <w:r w:rsidR="00950DCC">
        <w:rPr>
          <w:rStyle w:val="CommentReference"/>
        </w:rPr>
        <w:commentReference w:id="6"/>
      </w:r>
      <w:r>
        <w:t>of fire in redwood forests</w:t>
      </w:r>
      <w:del w:id="7" w:author="Trevor A. Carter" w:date="2021-01-25T15:07:00Z">
        <w:r>
          <w:delText>, an ecosystem with few fire records</w:delText>
        </w:r>
      </w:del>
      <w:r>
        <w:t>. We sampled charcoal fragments, soil carbon and soil pyrogenic carbon of soils in the Headwaters Forest Reserve, a protected fragment of old growth redwood in Humboldt County, California</w:t>
      </w:r>
      <w:commentRangeStart w:id="8"/>
      <w:r>
        <w:t>.</w:t>
      </w:r>
      <w:commentRangeEnd w:id="8"/>
      <w:r w:rsidR="00950DCC">
        <w:rPr>
          <w:rStyle w:val="CommentReference"/>
        </w:rPr>
        <w:commentReference w:id="8"/>
      </w:r>
      <w:r>
        <w:t xml:space="preserve">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w:t>
      </w:r>
      <w:commentRangeStart w:id="9"/>
      <w:r>
        <w:t>nature of coast redwood fires</w:t>
      </w:r>
      <w:commentRangeStart w:id="10"/>
      <w:commentRangeEnd w:id="9"/>
      <w:ins w:id="11" w:author="Trevor A. Carter" w:date="2021-01-28T08:09:00Z">
        <w:r>
          <w:t>,</w:t>
        </w:r>
      </w:ins>
      <w:commentRangeEnd w:id="10"/>
      <w:r w:rsidR="008751FA">
        <w:rPr>
          <w:rStyle w:val="CommentReference"/>
        </w:rPr>
        <w:commentReference w:id="10"/>
      </w:r>
      <w:r w:rsidR="00950DCC">
        <w:rPr>
          <w:rStyle w:val="CommentReference"/>
        </w:rPr>
        <w:commentReference w:id="9"/>
      </w:r>
      <w:ins w:id="12" w:author="Hayes, Katherine" w:date="2021-01-28T08:09:00Z">
        <w:r>
          <w:t>,</w:t>
        </w:r>
      </w:ins>
      <w:r>
        <w:t xml:space="preserve"> </w:t>
      </w:r>
      <w:commentRangeStart w:id="13"/>
      <w:r>
        <w:t>contributing to ongoing discussions of coast redwood fire regimes.</w:t>
      </w:r>
      <w:commentRangeEnd w:id="13"/>
      <w:r w:rsidR="008751FA">
        <w:rPr>
          <w:rStyle w:val="CommentReference"/>
        </w:rPr>
        <w:commentReference w:id="13"/>
      </w:r>
      <w:r>
        <w:br w:type="page"/>
      </w:r>
    </w:p>
    <w:p w14:paraId="00000015" w14:textId="77777777" w:rsidR="008700DA" w:rsidRDefault="00EE2F87">
      <w:pPr>
        <w:pStyle w:val="Heading1"/>
        <w:spacing w:line="480" w:lineRule="auto"/>
      </w:pPr>
      <w:r>
        <w:lastRenderedPageBreak/>
        <w:t>1. Introduction</w:t>
      </w:r>
    </w:p>
    <w:p w14:paraId="00000016" w14:textId="59E86979" w:rsidR="008700DA" w:rsidRDefault="00651A52">
      <w:pPr>
        <w:spacing w:line="480" w:lineRule="auto"/>
        <w:ind w:firstLine="720"/>
      </w:pPr>
      <w:r>
        <w:rPr>
          <w:color w:val="000000"/>
        </w:rPr>
        <w:t xml:space="preserve">Contextualizing </w:t>
      </w:r>
      <w:r w:rsidR="00EE2F87">
        <w:rPr>
          <w:color w:val="000000"/>
        </w:rPr>
        <w:t xml:space="preserve">fire in modern ecosystems under changing climatic and fire conditions requires </w:t>
      </w:r>
      <w:r>
        <w:rPr>
          <w:color w:val="000000"/>
        </w:rPr>
        <w:t>the spatial and temporal insights provid</w:t>
      </w:r>
      <w:r w:rsidR="00EE2F87">
        <w:rPr>
          <w:color w:val="000000"/>
        </w:rPr>
        <w:t>e</w:t>
      </w:r>
      <w:r>
        <w:rPr>
          <w:color w:val="000000"/>
        </w:rPr>
        <w:t>d by long-term (millennial-scale or longer) records of fire</w:t>
      </w:r>
      <w:r w:rsidR="00EE2F87">
        <w:rPr>
          <w:color w:val="000000"/>
        </w:rPr>
        <w:t xml:space="preserve"> (Whitlock et al. 2003, Gavin et al. 2007)</w:t>
      </w:r>
      <w:commentRangeStart w:id="14"/>
      <w:r w:rsidR="00EE2F87">
        <w:rPr>
          <w:color w:val="000000"/>
        </w:rPr>
        <w:t>.</w:t>
      </w:r>
      <w:commentRangeEnd w:id="14"/>
      <w:r w:rsidR="008751FA">
        <w:rPr>
          <w:rStyle w:val="CommentReference"/>
        </w:rPr>
        <w:commentReference w:id="14"/>
      </w:r>
      <w:r w:rsidR="00EE2F87">
        <w:rPr>
          <w:color w:val="000000"/>
        </w:rPr>
        <w:t xml:space="preserve"> </w:t>
      </w:r>
      <w:r w:rsidR="00EE2F87">
        <w:t>Paleoecological records of fire provide insights into the interactions of fire, vegetation and climate over longer time scales, enabling investigation of the functional mechanisms and relationships driving changes in fire regimes (</w:t>
      </w:r>
      <w:proofErr w:type="spellStart"/>
      <w:r w:rsidR="00EE2F87">
        <w:t>Conedera</w:t>
      </w:r>
      <w:proofErr w:type="spellEnd"/>
      <w:r w:rsidR="00EE2F87">
        <w:t xml:space="preserve"> et al. 2009). Additionally, millennial-scale fire records clarify historic and pre-historic ranges of fire variability, </w:t>
      </w:r>
      <w:commentRangeStart w:id="15"/>
      <w:r w:rsidR="00EE2F87">
        <w:t xml:space="preserve">contextualizing </w:t>
      </w:r>
      <w:commentRangeEnd w:id="15"/>
      <w:r w:rsidR="00950DCC">
        <w:rPr>
          <w:rStyle w:val="CommentReference"/>
        </w:rPr>
        <w:commentReference w:id="15"/>
      </w:r>
      <w:r w:rsidR="00EE2F87">
        <w:t xml:space="preserve">modern shifts in variability. </w:t>
      </w:r>
      <w:commentRangeStart w:id="16"/>
      <w:r w:rsidR="00EE2F87">
        <w:rPr>
          <w:color w:val="000000"/>
        </w:rPr>
        <w:t xml:space="preserve">Methods such as radiocarbon dating and pyrogenic carbon estimates may </w:t>
      </w:r>
      <w:r>
        <w:rPr>
          <w:color w:val="000000"/>
        </w:rPr>
        <w:t>enable</w:t>
      </w:r>
      <w:r w:rsidR="00EE2F87">
        <w:rPr>
          <w:color w:val="000000"/>
        </w:rPr>
        <w:t xml:space="preserve"> reconstruct</w:t>
      </w:r>
      <w:r>
        <w:rPr>
          <w:color w:val="000000"/>
        </w:rPr>
        <w:t>ion</w:t>
      </w:r>
      <w:r w:rsidR="00EE2F87">
        <w:rPr>
          <w:color w:val="000000"/>
        </w:rPr>
        <w:t xml:space="preserve"> of fire activity in locations without reliable lacustrine depositional environments or </w:t>
      </w:r>
      <w:r w:rsidR="00EE2F87" w:rsidRPr="00651A52">
        <w:rPr>
          <w:color w:val="000000"/>
        </w:rPr>
        <w:t xml:space="preserve">suitable tree ring records, but also depend on access to </w:t>
      </w:r>
      <w:r w:rsidRPr="00651A52">
        <w:rPr>
          <w:color w:val="000000"/>
        </w:rPr>
        <w:t>an</w:t>
      </w:r>
      <w:r w:rsidR="00EE2F87" w:rsidRPr="00651A52">
        <w:rPr>
          <w:color w:val="000000"/>
        </w:rPr>
        <w:t xml:space="preserve"> appropriate physical archive</w:t>
      </w:r>
      <w:r w:rsidRPr="00651A52">
        <w:rPr>
          <w:color w:val="000000"/>
        </w:rPr>
        <w:t xml:space="preserve">. </w:t>
      </w:r>
      <w:r w:rsidR="00EE2F87" w:rsidRPr="00651A52">
        <w:t>Clarifying</w:t>
      </w:r>
      <w:r w:rsidR="00EE2F87">
        <w:t xml:space="preserve"> uncertainties </w:t>
      </w:r>
      <w:r>
        <w:t>in</w:t>
      </w:r>
      <w:r w:rsidR="00EE2F87">
        <w:t xml:space="preserve"> millennial-scale fire patterns in ecosystems without reliable fire records, tree rings or appropriate and accessible lacustrine depositional settings will require insight from novel fire proxies and archives.</w:t>
      </w:r>
      <w:commentRangeEnd w:id="16"/>
      <w:r w:rsidR="008B0E2A">
        <w:rPr>
          <w:rStyle w:val="CommentReference"/>
        </w:rPr>
        <w:commentReference w:id="16"/>
      </w:r>
      <w:r w:rsidR="00EE2F87">
        <w:t xml:space="preserve"> </w:t>
      </w:r>
    </w:p>
    <w:p w14:paraId="00000018" w14:textId="054EC6C4" w:rsidR="008700DA" w:rsidRDefault="00EE2F87" w:rsidP="009C1912">
      <w:pPr>
        <w:spacing w:line="480" w:lineRule="auto"/>
        <w:ind w:firstLine="720"/>
      </w:pPr>
      <w:r>
        <w:t xml:space="preserve">The distribution and abundance of pyrogenic carbon and charcoal stored within soil can provide insight into local long-term fire dynamics. Pyrogenic carbon (henceforth referred to as </w:t>
      </w:r>
      <w:proofErr w:type="spellStart"/>
      <w:r>
        <w:t>PyC</w:t>
      </w:r>
      <w:proofErr w:type="spellEnd"/>
      <w:r>
        <w:t xml:space="preserve">) </w:t>
      </w:r>
      <w:r w:rsidR="005F4CBD">
        <w:t>is</w:t>
      </w:r>
      <w:r>
        <w:t xml:space="preserve"> the physical residue and productions of fire </w:t>
      </w:r>
      <w:r w:rsidR="005F4CBD">
        <w:t xml:space="preserve">and </w:t>
      </w:r>
      <w:r>
        <w:t>includ</w:t>
      </w:r>
      <w:r w:rsidR="005F4CBD">
        <w:t>es</w:t>
      </w:r>
      <w:r>
        <w:t xml:space="preserve"> soot, char, partially charred material and </w:t>
      </w:r>
      <w:r w:rsidR="005F4CBD">
        <w:t xml:space="preserve">any </w:t>
      </w:r>
      <w:r>
        <w:t>individual compounds altered on a molecular level by combustion</w:t>
      </w:r>
      <w:r w:rsidR="005F4CBD">
        <w:t xml:space="preserve"> </w:t>
      </w:r>
      <w:r>
        <w:t xml:space="preserve">(Bird et al. 2015). </w:t>
      </w:r>
      <w:r w:rsidR="005F4CBD">
        <w:t xml:space="preserve">Here, we use </w:t>
      </w:r>
      <w:proofErr w:type="spellStart"/>
      <w:r w:rsidR="005F4CBD">
        <w:t>PyC</w:t>
      </w:r>
      <w:proofErr w:type="spellEnd"/>
      <w:r w:rsidR="005F4CBD">
        <w:t xml:space="preserve"> to </w:t>
      </w:r>
      <w:r>
        <w:t xml:space="preserve">capture the full spectrum of combusted material present in </w:t>
      </w:r>
      <w:proofErr w:type="gramStart"/>
      <w:r>
        <w:t>soil, and</w:t>
      </w:r>
      <w:proofErr w:type="gramEnd"/>
      <w:r>
        <w:t xml:space="preserve"> reserve the term ‘charcoal’ specifically to refer to macroscopic fragments of partially combusted material (Knicker 2001, Bird et al. 2015, Schmidt and Noack 2000). The presence and distribution of soil charcoal and pyrogenic carbon within soil is a meaningful proxy of </w:t>
      </w:r>
      <w:commentRangeStart w:id="17"/>
      <w:r>
        <w:t xml:space="preserve">fire history </w:t>
      </w:r>
      <w:commentRangeEnd w:id="17"/>
      <w:r w:rsidR="00671A4A">
        <w:rPr>
          <w:rStyle w:val="CommentReference"/>
        </w:rPr>
        <w:commentReference w:id="17"/>
      </w:r>
      <w:r>
        <w:t xml:space="preserve">(Gavin et al. 2007, Ohlson and </w:t>
      </w:r>
      <w:proofErr w:type="spellStart"/>
      <w:r>
        <w:t>Tryterud</w:t>
      </w:r>
      <w:proofErr w:type="spellEnd"/>
      <w:r>
        <w:t xml:space="preserve"> 2000). Soil charcoal is often both spatially </w:t>
      </w:r>
      <w:r>
        <w:lastRenderedPageBreak/>
        <w:t>constrained and temporally persistent</w:t>
      </w:r>
      <w:r w:rsidR="009C1912">
        <w:t xml:space="preserve"> ()</w:t>
      </w:r>
      <w:r>
        <w:t xml:space="preserve">: in systems without substantial soil movement, the presence of soil charcoal </w:t>
      </w:r>
      <w:r w:rsidR="009C1912">
        <w:t xml:space="preserve">reflects the </w:t>
      </w:r>
      <w:r>
        <w:t xml:space="preserve">specific </w:t>
      </w:r>
      <w:r w:rsidR="009C1912">
        <w:t xml:space="preserve">location of a </w:t>
      </w:r>
      <w:r>
        <w:t xml:space="preserve">fire (Gavin et al. 2007, Clark 1988). </w:t>
      </w:r>
      <w:r w:rsidR="00504DB7">
        <w:t xml:space="preserve">Additionally, </w:t>
      </w:r>
      <w:r>
        <w:t>charcoal incorporated into forest soils may reside for thousands of years (</w:t>
      </w:r>
      <w:commentRangeStart w:id="18"/>
      <w:r>
        <w:t>cite</w:t>
      </w:r>
      <w:commentRangeEnd w:id="18"/>
      <w:r w:rsidR="00671A4A">
        <w:rPr>
          <w:rStyle w:val="CommentReference"/>
        </w:rPr>
        <w:commentReference w:id="18"/>
      </w:r>
      <w:r>
        <w:t xml:space="preserve">), allowing charcoal to serve as an archive of fire history that both overlaps and predates tree-ring and anthropogenic records (Bird et al. 2015). </w:t>
      </w:r>
    </w:p>
    <w:p w14:paraId="00000019" w14:textId="008AA298" w:rsidR="008700DA" w:rsidRDefault="00EE2F87">
      <w:pPr>
        <w:spacing w:line="480" w:lineRule="auto"/>
      </w:pPr>
      <w:r>
        <w:tab/>
      </w:r>
      <w:r w:rsidR="00EA2E8F">
        <w:t>U</w:t>
      </w:r>
      <w:r>
        <w:t xml:space="preserve">sing soil charcoal as a proxy of fire relies on radiocarbon dating charcoal fragments found within specific soil contexts and depths (i.e., Gavin et al. 2007). Radiocarbon dating, however, is an imperfect approach: the technique is expensive, and may overestimate the realistic age of a fire if the wood material itself is old enough at the time of burning (referred to as the inbuilt age error) (Gavin et al. 2003, Harmon et al. 1986). </w:t>
      </w:r>
      <w:r w:rsidR="00671A4A">
        <w:t>Despite</w:t>
      </w:r>
      <w:r>
        <w:t xml:space="preserve"> those limitations, the use of radiocarbon dated charcoal material as a proxy of fire activity persists, particularly in systems without alternative reliable archives (Gavin et al. 2003). </w:t>
      </w:r>
    </w:p>
    <w:p w14:paraId="79D6C545" w14:textId="2232000D" w:rsidR="00E80052" w:rsidRPr="00315DA1" w:rsidRDefault="00315DA1" w:rsidP="00315DA1">
      <w:pPr>
        <w:spacing w:after="240" w:line="480" w:lineRule="auto"/>
        <w:ind w:firstLine="720"/>
        <w:rPr>
          <w:ins w:id="19" w:author="Brian Buma" w:date="2021-01-28T08:08:00Z"/>
          <w:color w:val="000000"/>
        </w:rPr>
      </w:pPr>
      <w:r>
        <w:rPr>
          <w:color w:val="000000"/>
        </w:rPr>
        <w:t xml:space="preserve">The characteristics and dynamics of the </w:t>
      </w:r>
      <w:commentRangeStart w:id="20"/>
      <w:r>
        <w:rPr>
          <w:color w:val="000000"/>
        </w:rPr>
        <w:t>coast redwood fire regime</w:t>
      </w:r>
      <w:commentRangeEnd w:id="20"/>
      <w:r>
        <w:rPr>
          <w:rStyle w:val="CommentReference"/>
        </w:rPr>
        <w:commentReference w:id="20"/>
      </w:r>
      <w:r>
        <w:rPr>
          <w:color w:val="000000"/>
        </w:rPr>
        <w:t xml:space="preserve"> across millennium remains uncertain (Varner and Jules 2017). T</w:t>
      </w:r>
      <w:r>
        <w:t xml:space="preserve">he mesic nature of redwood forest structure and the frequent precipitation in Northern California suggest infrequent burning, yet existing tree ring records reveal 30-year intervals between fire prior to Euro-American settlement (Stuart 1987, Brown and </w:t>
      </w:r>
      <w:proofErr w:type="spellStart"/>
      <w:r>
        <w:t>Swetnam</w:t>
      </w:r>
      <w:proofErr w:type="spellEnd"/>
      <w:r>
        <w:t xml:space="preserve"> 1994, Brown et al. 1999, Brown and Baxter 2003, Stephens and Fry 2005, Norman 2007). Some studies suggest that the decadal fire intervals prior to Euro-American settlement are the result of First Nations burning habits (Sawyer et al. 2000). While native burning may certainly have contributed to frequent fire, coast redwoods possess fire-adapted traits such as basal and </w:t>
      </w:r>
      <w:proofErr w:type="spellStart"/>
      <w:r>
        <w:t>epicomics</w:t>
      </w:r>
      <w:proofErr w:type="spellEnd"/>
      <w:r>
        <w:t xml:space="preserve"> sprouting and thick bark that suggest a much longer co-existence with frequent fire (Sawyer et al. 2000). </w:t>
      </w:r>
      <w:commentRangeStart w:id="21"/>
      <w:r>
        <w:t xml:space="preserve">Current increases in the intensity and frequency of wildfires across the western United States have </w:t>
      </w:r>
      <w:commentRangeStart w:id="22"/>
      <w:r>
        <w:t>sparked</w:t>
      </w:r>
      <w:commentRangeEnd w:id="22"/>
      <w:r>
        <w:rPr>
          <w:rStyle w:val="CommentReference"/>
        </w:rPr>
        <w:commentReference w:id="22"/>
      </w:r>
      <w:r>
        <w:t xml:space="preserve"> concern about the consequences of </w:t>
      </w:r>
      <w:r>
        <w:lastRenderedPageBreak/>
        <w:t>frequent burning in coast redwood stands (</w:t>
      </w:r>
      <w:proofErr w:type="spellStart"/>
      <w:r>
        <w:t>Westerling</w:t>
      </w:r>
      <w:proofErr w:type="spellEnd"/>
      <w:r>
        <w:t xml:space="preserve"> et al. 2006, Fried at al. 2004</w:t>
      </w:r>
      <w:r>
        <w:t>)</w:t>
      </w:r>
      <w:r>
        <w:t>. Despite their importance for XYZ</w:t>
      </w:r>
      <w:ins w:id="23" w:author="Hayes, Katherine" w:date="2021-01-28T08:08:00Z">
        <w:r>
          <w:t>),</w:t>
        </w:r>
      </w:ins>
      <w:ins w:id="24" w:author="Trevor A. Carter" w:date="2021-01-25T15:19:00Z">
        <w:r>
          <w:t>,</w:t>
        </w:r>
      </w:ins>
      <w:r>
        <w:t xml:space="preserve"> few traditional paleoecological records of fire are available. Additionally, redwood tree rings can be difficult to date (cite), and few lakes exist in the region with adequate sediment deposition (citation: me</w:t>
      </w:r>
      <w:r>
        <w:t>)</w:t>
      </w:r>
      <w:r>
        <w:t xml:space="preserve"> highlighting the importance of using alternative techniques to accurately reconstruct stand fire dynamics.</w:t>
      </w:r>
      <w:commentRangeEnd w:id="21"/>
      <w:r>
        <w:rPr>
          <w:rStyle w:val="CommentReference"/>
        </w:rPr>
        <w:commentReference w:id="21"/>
      </w:r>
    </w:p>
    <w:p w14:paraId="0000001A" w14:textId="77777777" w:rsidR="008700DA" w:rsidRDefault="00EE2F87">
      <w:pPr>
        <w:spacing w:after="240" w:line="480" w:lineRule="auto"/>
        <w:ind w:firstLine="720"/>
        <w:rPr>
          <w:color w:val="000000"/>
        </w:rPr>
      </w:pPr>
      <w:commentRangeStart w:id="25"/>
      <w:r>
        <w:t xml:space="preserve">No previous research has evaluated either the carbon or pyrogenic carbon content of coast redwood mineral soils. Advances in charcoal and carbon quantification methods present a unique opportunity to investigate how fire has influenced characteristics of soil and carbon cycles within old growth coast redwood forests. </w:t>
      </w:r>
      <w:commentRangeEnd w:id="25"/>
      <w:r w:rsidR="00B47A81">
        <w:rPr>
          <w:rStyle w:val="CommentReference"/>
        </w:rPr>
        <w:commentReference w:id="25"/>
      </w:r>
      <w:r w:rsidRPr="00EA2E8F">
        <w:t>To establish a baseline understanding of soil carbon and charcoal dynamics within coast redwoods, we asked the following research questions: 1</w:t>
      </w:r>
      <w:commentRangeStart w:id="26"/>
      <w:r w:rsidRPr="00EA2E8F">
        <w:t>) Is there a charcoal stratigraphy within mineral soils in old growth coast redwood forests?</w:t>
      </w:r>
      <w:r w:rsidRPr="00EA2E8F">
        <w:rPr>
          <w:color w:val="000000"/>
        </w:rPr>
        <w:t xml:space="preserve">, 2) </w:t>
      </w:r>
      <w:r w:rsidRPr="00EA2E8F">
        <w:t>according to radiocarbon dates, how long can charcoal persist within old growth coast redwood soils?</w:t>
      </w:r>
      <w:r w:rsidRPr="00EA2E8F">
        <w:rPr>
          <w:color w:val="000000"/>
        </w:rPr>
        <w:t xml:space="preserve"> and </w:t>
      </w:r>
      <w:r w:rsidRPr="00315DA1">
        <w:rPr>
          <w:strike/>
          <w:color w:val="000000"/>
        </w:rPr>
        <w:t xml:space="preserve">3) </w:t>
      </w:r>
      <w:r w:rsidRPr="00315DA1">
        <w:rPr>
          <w:strike/>
        </w:rPr>
        <w:t>does pyrogenic carbon in redwood soils persist long enough to act as a record of fire history predating tree ring or historical records?</w:t>
      </w:r>
      <w:commentRangeEnd w:id="26"/>
      <w:ins w:id="27" w:author="Hayes, Katherine" w:date="2021-01-28T08:09:00Z">
        <w:r w:rsidRPr="00315DA1">
          <w:rPr>
            <w:strike/>
            <w:color w:val="000000"/>
          </w:rPr>
          <w:t xml:space="preserve"> </w:t>
        </w:r>
      </w:ins>
      <w:r w:rsidR="00DB0CB9" w:rsidRPr="00315DA1">
        <w:rPr>
          <w:rStyle w:val="CommentReference"/>
          <w:strike/>
        </w:rPr>
        <w:commentReference w:id="26"/>
      </w:r>
      <w:ins w:id="28" w:author="Trevor A. Carter" w:date="2021-01-28T08:09:00Z">
        <w:r w:rsidRPr="00315DA1">
          <w:rPr>
            <w:strike/>
            <w:color w:val="000000"/>
          </w:rPr>
          <w:t xml:space="preserve"> </w:t>
        </w:r>
      </w:ins>
      <w:r>
        <w:t xml:space="preserve">To address those questions, we used radiocarbon dating and elemental analysis to evaluate the ages and distribution of soil charcoal and </w:t>
      </w:r>
      <w:proofErr w:type="spellStart"/>
      <w:r>
        <w:t>PyC</w:t>
      </w:r>
      <w:proofErr w:type="spellEnd"/>
      <w:r>
        <w:t xml:space="preserve"> in an old growth coast redwood forest in Northern California. </w:t>
      </w:r>
    </w:p>
    <w:p w14:paraId="0000001B" w14:textId="77777777" w:rsidR="008700DA" w:rsidRDefault="00EE2F87">
      <w:pPr>
        <w:pStyle w:val="Heading1"/>
        <w:spacing w:line="480" w:lineRule="auto"/>
      </w:pPr>
      <w:r>
        <w:t xml:space="preserve">2. Methods </w:t>
      </w:r>
    </w:p>
    <w:p w14:paraId="0000001C" w14:textId="77777777" w:rsidR="008700DA" w:rsidRDefault="00EE2F87">
      <w:pPr>
        <w:pStyle w:val="Heading2"/>
      </w:pPr>
      <w:r>
        <w:t>2.1 Study Area</w:t>
      </w:r>
    </w:p>
    <w:p w14:paraId="0000001D" w14:textId="07048137" w:rsidR="008700DA" w:rsidRDefault="00EE2F87">
      <w:pPr>
        <w:spacing w:line="480" w:lineRule="auto"/>
        <w:ind w:firstLine="720"/>
      </w:pPr>
      <w:r>
        <w:t xml:space="preserve">We sampled organic and mineral soils in old growth coast redwood forests within the Elk River and Salmon Creek watersheds at the Headwaters Forest Reserve in Humboldt County, California. Elevation ranges from 100 to 2,000 </w:t>
      </w:r>
      <w:commentRangeStart w:id="29"/>
      <w:r>
        <w:t>feet</w:t>
      </w:r>
      <w:commentRangeEnd w:id="29"/>
      <w:r w:rsidR="00DB0CB9">
        <w:rPr>
          <w:rStyle w:val="CommentReference"/>
        </w:rPr>
        <w:commentReference w:id="29"/>
      </w:r>
      <w:r>
        <w:t xml:space="preserve">. Soils are mostly shallow (&gt;1m) and are a mix of </w:t>
      </w:r>
      <w:proofErr w:type="spellStart"/>
      <w:r>
        <w:t>alfisols</w:t>
      </w:r>
      <w:proofErr w:type="spellEnd"/>
      <w:r>
        <w:t xml:space="preserve"> and </w:t>
      </w:r>
      <w:proofErr w:type="spellStart"/>
      <w:r>
        <w:t>ultisols</w:t>
      </w:r>
      <w:proofErr w:type="spellEnd"/>
      <w:r>
        <w:t xml:space="preserve"> (BLM data, unpublished). The climate is maritime: cool and wet winters are followed by warm, cloudy summers. </w:t>
      </w:r>
      <w:r w:rsidR="00EA2E8F">
        <w:t>We sampled only</w:t>
      </w:r>
      <w:r>
        <w:t xml:space="preserve"> old-growth stands of coast </w:t>
      </w:r>
      <w:r>
        <w:lastRenderedPageBreak/>
        <w:t>redwoods, an ecosystem dominated by coast redwood in the overstory, but with occasional Douglas-fir (</w:t>
      </w:r>
      <w:proofErr w:type="spellStart"/>
      <w:r>
        <w:rPr>
          <w:i/>
        </w:rPr>
        <w:t>Pseudotsuga</w:t>
      </w:r>
      <w:proofErr w:type="spellEnd"/>
      <w:r>
        <w:rPr>
          <w:i/>
        </w:rPr>
        <w:t xml:space="preserve"> </w:t>
      </w:r>
      <w:proofErr w:type="spellStart"/>
      <w:r>
        <w:rPr>
          <w:i/>
        </w:rPr>
        <w:t>menziesii</w:t>
      </w:r>
      <w:proofErr w:type="spellEnd"/>
      <w:r>
        <w:t>), grand fir (</w:t>
      </w:r>
      <w:r>
        <w:rPr>
          <w:i/>
        </w:rPr>
        <w:t>Abies grandis</w:t>
      </w:r>
      <w:r>
        <w:t>) and western red cedar (</w:t>
      </w:r>
      <w:r>
        <w:rPr>
          <w:i/>
        </w:rPr>
        <w:t xml:space="preserve">Thuja </w:t>
      </w:r>
      <w:proofErr w:type="spellStart"/>
      <w:r>
        <w:rPr>
          <w:i/>
        </w:rPr>
        <w:t>plicata</w:t>
      </w:r>
      <w:proofErr w:type="spellEnd"/>
      <w:r>
        <w:t xml:space="preserve">) individuals. </w:t>
      </w:r>
    </w:p>
    <w:p w14:paraId="0000001E" w14:textId="3A1D5670" w:rsidR="008700DA" w:rsidRDefault="00EE2F87">
      <w:pPr>
        <w:spacing w:line="480" w:lineRule="auto"/>
        <w:ind w:firstLine="720"/>
      </w:pPr>
      <w:r>
        <w:t xml:space="preserve">The Headwaters Forest Reserve has a history of disturbance: remaining old growth is protected, but edges of both second and old growth </w:t>
      </w:r>
      <w:r w:rsidR="005A6E9B">
        <w:t xml:space="preserve">stands </w:t>
      </w:r>
      <w:r>
        <w:t xml:space="preserve">are in close proximity to timber roads and the reserve boundaries themselves. Unpublished tree ring data shows that fires occurred in the reserve between every 10-42 years since the </w:t>
      </w:r>
      <w:proofErr w:type="gramStart"/>
      <w:r>
        <w:t>1760s, and</w:t>
      </w:r>
      <w:proofErr w:type="gramEnd"/>
      <w:r>
        <w:t xml:space="preserve"> suggests fire activity increased after 1850 until 1936 when fire suppression management went into effect. (Norman and Jennings, unpublished).</w:t>
      </w:r>
    </w:p>
    <w:p w14:paraId="0000001F" w14:textId="77777777" w:rsidR="008700DA" w:rsidRDefault="00EE2F87">
      <w:pPr>
        <w:spacing w:line="480" w:lineRule="auto"/>
        <w:ind w:firstLine="720"/>
      </w:pPr>
      <w:r>
        <w:rPr>
          <w:rFonts w:ascii="Times" w:eastAsia="Times" w:hAnsi="Times" w:cs="Times"/>
          <w:noProof/>
        </w:rPr>
        <w:drawing>
          <wp:inline distT="0" distB="0" distL="0" distR="0" wp14:anchorId="78E2035B" wp14:editId="11A7B8B1">
            <wp:extent cx="3801037" cy="2207930"/>
            <wp:effectExtent l="0" t="0" r="0" b="0"/>
            <wp:docPr id="9"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3"/>
                    <a:srcRect/>
                    <a:stretch>
                      <a:fillRect/>
                    </a:stretch>
                  </pic:blipFill>
                  <pic:spPr>
                    <a:xfrm>
                      <a:off x="0" y="0"/>
                      <a:ext cx="3801037" cy="2207930"/>
                    </a:xfrm>
                    <a:prstGeom prst="rect">
                      <a:avLst/>
                    </a:prstGeom>
                    <a:ln/>
                  </pic:spPr>
                </pic:pic>
              </a:graphicData>
            </a:graphic>
          </wp:inline>
        </w:drawing>
      </w:r>
    </w:p>
    <w:p w14:paraId="00000020" w14:textId="77777777" w:rsidR="008700DA" w:rsidRDefault="00EE2F87">
      <w:pPr>
        <w:spacing w:line="480" w:lineRule="auto"/>
        <w:rPr>
          <w:b/>
          <w:strike/>
        </w:rPr>
      </w:pPr>
      <w:r>
        <w:rPr>
          <w:b/>
        </w:rPr>
        <w:t>Figure 1. Map of study sites within Headwaters Forest Reserve</w:t>
      </w:r>
      <w:commentRangeStart w:id="30"/>
      <w:r>
        <w:rPr>
          <w:b/>
        </w:rPr>
        <w:t>.</w:t>
      </w:r>
      <w:commentRangeEnd w:id="30"/>
      <w:r w:rsidR="00DB0CB9">
        <w:rPr>
          <w:rStyle w:val="CommentReference"/>
        </w:rPr>
        <w:commentReference w:id="30"/>
      </w:r>
      <w:r>
        <w:rPr>
          <w:b/>
          <w:color w:val="FF0000"/>
        </w:rPr>
        <w:t xml:space="preserve"> </w:t>
      </w:r>
    </w:p>
    <w:p w14:paraId="00000021" w14:textId="2C6A934C" w:rsidR="008700DA" w:rsidRDefault="00EE2F87">
      <w:pPr>
        <w:spacing w:line="480" w:lineRule="auto"/>
        <w:ind w:firstLine="720"/>
      </w:pPr>
      <w:r>
        <w:t xml:space="preserve">Sites were selected based on access to </w:t>
      </w:r>
      <w:r w:rsidR="008D316A">
        <w:t>old growth stands</w:t>
      </w:r>
      <w:r>
        <w:t xml:space="preserve"> but at a </w:t>
      </w:r>
      <w:commentRangeStart w:id="31"/>
      <w:r w:rsidR="008D316A">
        <w:t xml:space="preserve">minimum 50-m </w:t>
      </w:r>
      <w:r>
        <w:t xml:space="preserve">distance </w:t>
      </w:r>
      <w:commentRangeEnd w:id="31"/>
      <w:r w:rsidR="008D316A">
        <w:rPr>
          <w:rStyle w:val="CommentReference"/>
        </w:rPr>
        <w:commentReference w:id="31"/>
      </w:r>
      <w:r>
        <w:t>from past disturbances such as logging or road construction</w:t>
      </w:r>
      <w:commentRangeStart w:id="32"/>
      <w:r>
        <w:t>.</w:t>
      </w:r>
      <w:commentRangeEnd w:id="32"/>
      <w:r w:rsidR="00DB0CB9">
        <w:rPr>
          <w:rStyle w:val="CommentReference"/>
        </w:rPr>
        <w:commentReference w:id="32"/>
      </w:r>
      <w:r>
        <w:t xml:space="preserve"> We established </w:t>
      </w:r>
      <w:commentRangeStart w:id="33"/>
      <w:r>
        <w:t>20 sampling sites, primarily on ridgetops (n =16</w:t>
      </w:r>
      <w:r>
        <w:t>)</w:t>
      </w:r>
      <w:commentRangeEnd w:id="33"/>
      <w:r w:rsidR="00DB0CB9">
        <w:rPr>
          <w:rStyle w:val="CommentReference"/>
        </w:rPr>
        <w:commentReference w:id="33"/>
      </w:r>
      <w:r>
        <w:t>,</w:t>
      </w:r>
      <w:r>
        <w:t xml:space="preserve"> excluding steep slopes or valley bottoms</w:t>
      </w:r>
      <w:r w:rsidR="008D316A" w:rsidRPr="008D316A">
        <w:t xml:space="preserve"> </w:t>
      </w:r>
      <w:r w:rsidR="008D316A">
        <w:t>to sample specifically for spatially constrained charcoal with minimal depositional movement via erosion, runoff or debris flows</w:t>
      </w:r>
      <w:r>
        <w:t xml:space="preserve"> (Fig 1). This exclusion intentionally provid</w:t>
      </w:r>
      <w:r w:rsidR="008D316A">
        <w:t xml:space="preserve">ed </w:t>
      </w:r>
      <w:r>
        <w:t xml:space="preserve">a more conservative estimate of charcoal presence and abundance. One valley-bottom site (EELS_01) was sampled opportunistically for comparison. </w:t>
      </w:r>
    </w:p>
    <w:p w14:paraId="00000022" w14:textId="6C5166A9" w:rsidR="008700DA" w:rsidRDefault="00EE2F87">
      <w:pPr>
        <w:spacing w:line="480" w:lineRule="auto"/>
        <w:ind w:firstLine="720"/>
      </w:pPr>
      <w:r>
        <w:lastRenderedPageBreak/>
        <w:t>We sample</w:t>
      </w:r>
      <w:r w:rsidR="008D316A">
        <w:t>d</w:t>
      </w:r>
      <w:r>
        <w:t xml:space="preserve"> charcoal fragments at exact depths from a clean soil profile between 0 and 45 cm deep</w:t>
      </w:r>
      <w:r w:rsidR="008D316A">
        <w:t xml:space="preserve"> using soil pits dug at each site</w:t>
      </w:r>
      <w:r>
        <w:t xml:space="preserve">. At two sites (GOV_01 and WORM_03), debris-flow deposits were exposed by stream or road cuts, allowing for deeper sampling. We took soil cores at debris-flow sites vertically from the face of the soil profile at 10 cm increments. Samples from these sites are displayed separately, to account for the distinct depositional nature of charcoal found within debris flows. </w:t>
      </w:r>
    </w:p>
    <w:p w14:paraId="00000023" w14:textId="5261353F" w:rsidR="008700DA" w:rsidRDefault="00EE2F87">
      <w:pPr>
        <w:spacing w:line="480" w:lineRule="auto"/>
        <w:ind w:firstLine="720"/>
      </w:pPr>
      <w:r>
        <w:t>To analyze t</w:t>
      </w:r>
      <w:r w:rsidR="008D316A">
        <w:t>otal</w:t>
      </w:r>
      <w:r>
        <w:t xml:space="preserve"> </w:t>
      </w:r>
      <w:proofErr w:type="spellStart"/>
      <w:r>
        <w:t>PyC</w:t>
      </w:r>
      <w:proofErr w:type="spellEnd"/>
      <w:r>
        <w:t xml:space="preserve"> and overall carbon content of redwood mineral soils, we </w:t>
      </w:r>
      <w:r w:rsidR="008D316A">
        <w:t xml:space="preserve">took </w:t>
      </w:r>
      <w:r>
        <w:t>multiple volumetric soil cores at each site using a 5-cm split core sampler (volume 98.2 cm</w:t>
      </w:r>
      <w:r>
        <w:rPr>
          <w:vertAlign w:val="superscript"/>
        </w:rPr>
        <w:t>3</w:t>
      </w:r>
      <w:r>
        <w:t xml:space="preserve">) driven into the soil up to 30 cm deep. We removed coarse litter prior to sampling, </w:t>
      </w:r>
      <w:commentRangeStart w:id="34"/>
      <w:r>
        <w:t xml:space="preserve">but did not distinguish between O, A, and B horizons due to a lack of distinct boundaries.  </w:t>
      </w:r>
      <w:commentRangeEnd w:id="34"/>
      <w:r w:rsidR="00D838B9">
        <w:rPr>
          <w:rStyle w:val="CommentReference"/>
        </w:rPr>
        <w:commentReference w:id="34"/>
      </w:r>
    </w:p>
    <w:p w14:paraId="00000024" w14:textId="77777777" w:rsidR="008700DA" w:rsidRDefault="00EE2F87">
      <w:pPr>
        <w:pStyle w:val="Heading2"/>
      </w:pPr>
      <w:r>
        <w:t>2.2 Radiocarbon Dating</w:t>
      </w:r>
    </w:p>
    <w:p w14:paraId="00000025" w14:textId="61204A62" w:rsidR="008700DA" w:rsidRDefault="00EE2F87">
      <w:pPr>
        <w:spacing w:line="480" w:lineRule="auto"/>
        <w:ind w:firstLine="720"/>
      </w:pPr>
      <w:commentRangeStart w:id="35"/>
      <w:r>
        <w:t xml:space="preserve">To identify </w:t>
      </w:r>
      <w:r w:rsidR="00AB1951">
        <w:t>what</w:t>
      </w:r>
      <w:r>
        <w:t xml:space="preserve"> range of dates </w:t>
      </w:r>
      <w:r w:rsidR="00AB1951">
        <w:t>may be a</w:t>
      </w:r>
      <w:r>
        <w:t>vailable in charcoal in redwood soils and to establish whether charcoal in redwood mineral soils is stratified</w:t>
      </w:r>
      <w:commentRangeEnd w:id="35"/>
      <w:r w:rsidR="008779FC">
        <w:rPr>
          <w:rStyle w:val="CommentReference"/>
        </w:rPr>
        <w:commentReference w:id="35"/>
      </w:r>
      <w:r>
        <w:t xml:space="preserve">, </w:t>
      </w:r>
      <w:r w:rsidR="00AB1951">
        <w:t xml:space="preserve">we selected </w:t>
      </w:r>
      <w:r>
        <w:t xml:space="preserve">charcoal samples with known depths at each sample site for accelerator mass spectrometry (AMS) radiocarbon dating based on depth, size and quality of sample. We cleaned samples with alternating heated 10% KOH and 10% HCL rinses prior to radiocarbon dating at the Center for Accelerator Mass Spectrometry at Lawrence Livermore National Laboratory in Livermore, California (Table S1). </w:t>
      </w:r>
    </w:p>
    <w:p w14:paraId="00000026" w14:textId="77777777" w:rsidR="008700DA" w:rsidRDefault="00EE2F87">
      <w:pPr>
        <w:pStyle w:val="Heading2"/>
      </w:pPr>
      <w:commentRangeStart w:id="36"/>
      <w:r>
        <w:t xml:space="preserve">2.3 </w:t>
      </w:r>
      <w:proofErr w:type="spellStart"/>
      <w:r>
        <w:t>PyC</w:t>
      </w:r>
      <w:proofErr w:type="spellEnd"/>
      <w:r>
        <w:t xml:space="preserve"> Quantification</w:t>
      </w:r>
      <w:commentRangeEnd w:id="36"/>
      <w:r w:rsidR="008779FC">
        <w:rPr>
          <w:rStyle w:val="CommentReference"/>
          <w:rFonts w:eastAsia="Times New Roman" w:cs="Times New Roman"/>
          <w:b w:val="0"/>
          <w:i w:val="0"/>
          <w:color w:val="auto"/>
        </w:rPr>
        <w:commentReference w:id="36"/>
      </w:r>
    </w:p>
    <w:p w14:paraId="00000027" w14:textId="22D788DD" w:rsidR="008700DA" w:rsidRDefault="00EE2F87">
      <w:pPr>
        <w:spacing w:line="480" w:lineRule="auto"/>
        <w:ind w:firstLine="720"/>
        <w:rPr>
          <w:color w:val="000000"/>
        </w:rPr>
      </w:pPr>
      <w:r>
        <w:t xml:space="preserve">To quantify </w:t>
      </w:r>
      <w:proofErr w:type="spellStart"/>
      <w:r w:rsidR="00AB1951">
        <w:t>PyC</w:t>
      </w:r>
      <w:proofErr w:type="spellEnd"/>
      <w:r>
        <w:t xml:space="preserve"> within redwood soils, we relied on two known methods of soil </w:t>
      </w:r>
      <w:proofErr w:type="spellStart"/>
      <w:r>
        <w:t>PyC</w:t>
      </w:r>
      <w:proofErr w:type="spellEnd"/>
      <w:r>
        <w:t xml:space="preserve"> and charcoal quantification methods: physical charcoal quantification and acid-peroxide digestion</w:t>
      </w:r>
      <w:commentRangeStart w:id="37"/>
      <w:r>
        <w:t>.</w:t>
      </w:r>
      <w:commentRangeEnd w:id="37"/>
      <w:r w:rsidR="00DB0CB9">
        <w:rPr>
          <w:rStyle w:val="CommentReference"/>
        </w:rPr>
        <w:commentReference w:id="37"/>
      </w:r>
      <w:r>
        <w:t xml:space="preserve"> </w:t>
      </w:r>
      <w:r>
        <w:rPr>
          <w:color w:val="000000"/>
        </w:rPr>
        <w:t xml:space="preserve">Physical quantification is </w:t>
      </w:r>
      <w:r w:rsidR="00AB1951">
        <w:rPr>
          <w:color w:val="000000"/>
        </w:rPr>
        <w:t>a more</w:t>
      </w:r>
      <w:r>
        <w:rPr>
          <w:color w:val="000000"/>
        </w:rPr>
        <w:t xml:space="preserve"> traditional</w:t>
      </w:r>
      <w:r w:rsidR="00AB1951">
        <w:rPr>
          <w:color w:val="000000"/>
        </w:rPr>
        <w:t xml:space="preserve"> approach</w:t>
      </w:r>
      <w:r>
        <w:rPr>
          <w:color w:val="000000"/>
        </w:rPr>
        <w:t xml:space="preserve">, but requires much more time and labor, while acid-peroxide digestion, established by </w:t>
      </w:r>
      <w:proofErr w:type="spellStart"/>
      <w:r>
        <w:rPr>
          <w:color w:val="000000"/>
        </w:rPr>
        <w:t>Kurth</w:t>
      </w:r>
      <w:proofErr w:type="spellEnd"/>
      <w:r>
        <w:rPr>
          <w:color w:val="000000"/>
        </w:rPr>
        <w:t xml:space="preserve"> et al. 2006 and others (Pingree et al. 2012), requires no physical counting of particles,</w:t>
      </w:r>
      <w:r w:rsidR="00AB1951">
        <w:rPr>
          <w:color w:val="000000"/>
        </w:rPr>
        <w:t xml:space="preserve"> and potentially captures a greater range of pyrogenic </w:t>
      </w:r>
      <w:r w:rsidR="00AB1951">
        <w:rPr>
          <w:color w:val="000000"/>
        </w:rPr>
        <w:lastRenderedPageBreak/>
        <w:t>materials</w:t>
      </w:r>
      <w:r>
        <w:rPr>
          <w:color w:val="000000"/>
        </w:rPr>
        <w:t xml:space="preserve">. We used both methods in order to compare and report any difference in results between the two. </w:t>
      </w:r>
      <w:r w:rsidR="00AB1951">
        <w:rPr>
          <w:color w:val="000000"/>
        </w:rPr>
        <w:t xml:space="preserve">Prior to both quantification procedures, we dried bulk soil samples in an oven at </w:t>
      </w:r>
      <w:r w:rsidR="00AB1951">
        <w:t>60</w:t>
      </w:r>
      <w:r w:rsidR="00AB1951">
        <w:rPr>
          <w:color w:val="000000"/>
        </w:rPr>
        <w:t>°</w:t>
      </w:r>
      <w:r w:rsidR="00AB1951">
        <w:t>C for 24 hours</w:t>
      </w:r>
      <w:commentRangeStart w:id="38"/>
      <w:r w:rsidR="00AB1951">
        <w:t>.</w:t>
      </w:r>
      <w:commentRangeEnd w:id="38"/>
      <w:r w:rsidR="00DB0CB9">
        <w:rPr>
          <w:rStyle w:val="CommentReference"/>
        </w:rPr>
        <w:commentReference w:id="38"/>
      </w:r>
      <w:r w:rsidR="00AB1951">
        <w:t xml:space="preserve"> </w:t>
      </w:r>
    </w:p>
    <w:p w14:paraId="00000028" w14:textId="77777777" w:rsidR="008700DA" w:rsidRDefault="00EE2F87">
      <w:pPr>
        <w:pStyle w:val="Heading3"/>
      </w:pPr>
      <w:commentRangeStart w:id="39"/>
      <w:r>
        <w:t>2.3.1 Physical Charcoal Quantification</w:t>
      </w:r>
      <w:commentRangeEnd w:id="39"/>
      <w:r w:rsidR="00DB0CB9">
        <w:rPr>
          <w:rStyle w:val="CommentReference"/>
          <w:rFonts w:eastAsia="Times New Roman" w:cs="Times New Roman"/>
          <w:i w:val="0"/>
          <w:color w:val="auto"/>
        </w:rPr>
        <w:commentReference w:id="39"/>
      </w:r>
    </w:p>
    <w:p w14:paraId="00000029" w14:textId="009A0C81" w:rsidR="008700DA" w:rsidRDefault="00EE2F87">
      <w:pPr>
        <w:spacing w:line="480" w:lineRule="auto"/>
        <w:ind w:firstLine="720"/>
      </w:pPr>
      <w:r>
        <w:t>We soaked soil-core samples overnight in a 10% KOH solution to disperse organic clumps, and then rinsed through 2 mm and 0.5 mm test sieves.</w:t>
      </w:r>
      <w:r w:rsidR="00AB1951">
        <w:t xml:space="preserve"> We removed ma</w:t>
      </w:r>
      <w:r>
        <w:t xml:space="preserve">terial from both size classes and treated </w:t>
      </w:r>
      <w:r w:rsidR="00AB1951">
        <w:t xml:space="preserve">each </w:t>
      </w:r>
      <w:r>
        <w:t xml:space="preserve">with 3% </w:t>
      </w:r>
      <w:r w:rsidR="00AB1951">
        <w:t>H</w:t>
      </w:r>
      <w:r w:rsidR="00AB1951" w:rsidRPr="00AB1951">
        <w:rPr>
          <w:vertAlign w:val="subscript"/>
        </w:rPr>
        <w:t>2</w:t>
      </w:r>
      <w:r w:rsidR="00AB1951">
        <w:t>O</w:t>
      </w:r>
      <w:r w:rsidR="00AB1951" w:rsidRPr="00AB1951">
        <w:rPr>
          <w:vertAlign w:val="subscript"/>
        </w:rPr>
        <w:t xml:space="preserve">2 </w:t>
      </w:r>
      <w:r>
        <w:t xml:space="preserve">for over 24 hours. Once oven-dried, </w:t>
      </w:r>
      <w:r w:rsidR="00AB1951">
        <w:t>we counted charcoal fragments under a microscope, and weighed the</w:t>
      </w:r>
      <w:r>
        <w:t xml:space="preserve"> total mass</w:t>
      </w:r>
      <w:r w:rsidR="00AB1951">
        <w:t xml:space="preserve"> of identifiable charcoal</w:t>
      </w:r>
      <w:r>
        <w:t xml:space="preserve"> </w:t>
      </w:r>
      <w:r w:rsidR="00AB1951">
        <w:t>within</w:t>
      </w:r>
      <w:r>
        <w:t xml:space="preserve"> each soil-core section for each site. Charcoal concentration from sieved samples was calculated by dividing mass of charcoal by the dry weight of the sample. </w:t>
      </w:r>
    </w:p>
    <w:p w14:paraId="0000002A" w14:textId="77777777" w:rsidR="008700DA" w:rsidRDefault="00EE2F87">
      <w:pPr>
        <w:pStyle w:val="Heading3"/>
      </w:pPr>
      <w:r>
        <w:t>2.3.2 Chemical Charcoal Quantification</w:t>
      </w:r>
    </w:p>
    <w:p w14:paraId="0000002B" w14:textId="4B2B79D6" w:rsidR="008700DA" w:rsidRDefault="00EE2F87">
      <w:pPr>
        <w:spacing w:line="480" w:lineRule="auto"/>
        <w:ind w:firstLine="720"/>
      </w:pPr>
      <w:r>
        <w:t xml:space="preserve">To estimate </w:t>
      </w:r>
      <w:proofErr w:type="spellStart"/>
      <w:r>
        <w:t>PyC</w:t>
      </w:r>
      <w:proofErr w:type="spellEnd"/>
      <w:r>
        <w:t xml:space="preserve"> concentrations chemically, we completed an acid-peroxide digestion following the methods of </w:t>
      </w:r>
      <w:proofErr w:type="spellStart"/>
      <w:r>
        <w:t>Kurth</w:t>
      </w:r>
      <w:proofErr w:type="spellEnd"/>
      <w:r>
        <w:t xml:space="preserve"> et al. (2006) as modified by Pingree et al. (2012). We ground samples in a ball mill to &lt;0.76</w:t>
      </w:r>
      <w:r>
        <w:rPr>
          <w:color w:val="000000"/>
        </w:rPr>
        <w:t xml:space="preserve"> </w:t>
      </w:r>
      <w:proofErr w:type="spellStart"/>
      <w:r>
        <w:rPr>
          <w:color w:val="000000"/>
        </w:rPr>
        <w:t>μm</w:t>
      </w:r>
      <w:proofErr w:type="spellEnd"/>
      <w:r>
        <w:t xml:space="preserve"> before adding 1.0 gram to a 50 ml flask with 20 ml of 30% H</w:t>
      </w:r>
      <w:r w:rsidRPr="00AB1951">
        <w:rPr>
          <w:vertAlign w:val="subscript"/>
        </w:rPr>
        <w:t>2</w:t>
      </w:r>
      <w:r>
        <w:t>O</w:t>
      </w:r>
      <w:r w:rsidRPr="00AB1951">
        <w:rPr>
          <w:vertAlign w:val="subscript"/>
        </w:rPr>
        <w:t xml:space="preserve">2 </w:t>
      </w:r>
      <w:r>
        <w:t>and 10 ml of 1 M HNO</w:t>
      </w:r>
      <w:r w:rsidRPr="00AB1951">
        <w:rPr>
          <w:vertAlign w:val="subscript"/>
        </w:rPr>
        <w:t>3.</w:t>
      </w:r>
      <w:r>
        <w:t xml:space="preserve"> We swirled samples by hand to promote effervescence at room temperature across a 30-minute period, before heating in a water bath to 90</w:t>
      </w:r>
      <w:r>
        <w:rPr>
          <w:color w:val="000000"/>
        </w:rPr>
        <w:t>°</w:t>
      </w:r>
      <w:r>
        <w:t>C for 16 hours. After digestion, we filtered samples through pre-weighed filter papers and dried at 60</w:t>
      </w:r>
      <w:r>
        <w:rPr>
          <w:color w:val="000000"/>
        </w:rPr>
        <w:t>°</w:t>
      </w:r>
      <w:r>
        <w:t xml:space="preserve">C for over 24 hours before weighing to obtain the mass of residual material after digestion and filtration. </w:t>
      </w:r>
    </w:p>
    <w:p w14:paraId="10E9CDF7" w14:textId="77777777" w:rsidR="00AB1951" w:rsidRDefault="00EE2F87" w:rsidP="00AB1951">
      <w:pPr>
        <w:spacing w:line="480" w:lineRule="auto"/>
        <w:ind w:firstLine="720"/>
        <w:rPr>
          <w:color w:val="000000"/>
        </w:rPr>
      </w:pPr>
      <w:r>
        <w:t xml:space="preserve">To constrain </w:t>
      </w:r>
      <w:proofErr w:type="spellStart"/>
      <w:r>
        <w:t>PyC</w:t>
      </w:r>
      <w:proofErr w:type="spellEnd"/>
      <w:r>
        <w:t xml:space="preserve"> estimates produced by acid-peroxide digestion, we created charcoal standards by combusting dry western red cedar samples (</w:t>
      </w:r>
      <w:r>
        <w:rPr>
          <w:i/>
        </w:rPr>
        <w:t xml:space="preserve">Thuja </w:t>
      </w:r>
      <w:proofErr w:type="spellStart"/>
      <w:r>
        <w:rPr>
          <w:i/>
        </w:rPr>
        <w:t>plicata</w:t>
      </w:r>
      <w:proofErr w:type="spellEnd"/>
      <w:r>
        <w:t>) wrapped in aluminum foil at 450</w:t>
      </w:r>
      <w:r>
        <w:rPr>
          <w:color w:val="000000"/>
        </w:rPr>
        <w:t>°C.  We ground a 1:9 ratio of charcoal and charcoal-free rock (</w:t>
      </w:r>
      <w:proofErr w:type="spellStart"/>
      <w:r>
        <w:rPr>
          <w:color w:val="000000"/>
        </w:rPr>
        <w:t>Condrey</w:t>
      </w:r>
      <w:proofErr w:type="spellEnd"/>
      <w:r>
        <w:rPr>
          <w:color w:val="000000"/>
        </w:rPr>
        <w:t xml:space="preserve"> Mountain Schist from S</w:t>
      </w:r>
      <w:r w:rsidR="00AB1951">
        <w:rPr>
          <w:color w:val="000000"/>
        </w:rPr>
        <w:t>outhwestern</w:t>
      </w:r>
      <w:r>
        <w:rPr>
          <w:color w:val="000000"/>
        </w:rPr>
        <w:t xml:space="preserve"> Oregon) to </w:t>
      </w:r>
      <w:r>
        <w:t>&lt;0.76</w:t>
      </w:r>
      <w:r>
        <w:rPr>
          <w:color w:val="000000"/>
        </w:rPr>
        <w:t xml:space="preserve"> </w:t>
      </w:r>
      <w:proofErr w:type="spellStart"/>
      <w:r>
        <w:rPr>
          <w:color w:val="000000"/>
        </w:rPr>
        <w:t>μm</w:t>
      </w:r>
      <w:proofErr w:type="spellEnd"/>
      <w:r>
        <w:rPr>
          <w:color w:val="000000"/>
        </w:rPr>
        <w:t xml:space="preserve"> in a ball mill, creating a 10% charcoal standard. </w:t>
      </w:r>
    </w:p>
    <w:p w14:paraId="0000002E" w14:textId="36B9CC92" w:rsidR="008700DA" w:rsidRDefault="00EE2F87" w:rsidP="00AB1951">
      <w:pPr>
        <w:spacing w:line="480" w:lineRule="auto"/>
        <w:ind w:firstLine="720"/>
      </w:pPr>
      <w:r>
        <w:lastRenderedPageBreak/>
        <w:t xml:space="preserve">We determined the percent of carbon present in soil and digested soil samples using a Mass Spectrometer at the Laboratory of Stable Isotope Ecology, University of Miami. We report Total C following digestion as charcoal C and assume that all non-charcoal organic C was consumed during peroxide-acid digestion. </w:t>
      </w:r>
    </w:p>
    <w:p w14:paraId="0000002F" w14:textId="77777777" w:rsidR="008700DA" w:rsidRDefault="00EE2F87">
      <w:pPr>
        <w:pStyle w:val="Heading2"/>
      </w:pPr>
      <w:r>
        <w:t>2.5 Data Analysis</w:t>
      </w:r>
    </w:p>
    <w:p w14:paraId="00000030" w14:textId="626601FC" w:rsidR="008700DA" w:rsidRDefault="00EE2F87">
      <w:pPr>
        <w:spacing w:line="480" w:lineRule="auto"/>
        <w:ind w:firstLine="720"/>
      </w:pPr>
      <w:r>
        <w:t>We calibrated radiocarbon dates using the CALIB 5.0.1 program based on the INTCAL13 calibration curve (Reimer et al. 2013</w:t>
      </w:r>
      <w:proofErr w:type="gramStart"/>
      <w:r>
        <w:t>), and</w:t>
      </w:r>
      <w:proofErr w:type="gramEnd"/>
      <w:r>
        <w:t xml:space="preserve"> </w:t>
      </w:r>
      <w:r w:rsidR="00B81F54">
        <w:t>produced calendar age estimates of</w:t>
      </w:r>
      <w:r>
        <w:t xml:space="preserve"> modern dates using </w:t>
      </w:r>
      <w:commentRangeStart w:id="40"/>
      <w:proofErr w:type="spellStart"/>
      <w:r>
        <w:t>Oxcal</w:t>
      </w:r>
      <w:commentRangeEnd w:id="40"/>
      <w:proofErr w:type="spellEnd"/>
      <w:r w:rsidR="00A136B3">
        <w:rPr>
          <w:rStyle w:val="CommentReference"/>
        </w:rPr>
        <w:commentReference w:id="40"/>
      </w:r>
      <w:r>
        <w:t xml:space="preserve">. </w:t>
      </w:r>
    </w:p>
    <w:p w14:paraId="00000031" w14:textId="77777777" w:rsidR="008700DA" w:rsidRDefault="00EE2F87">
      <w:pPr>
        <w:spacing w:line="480" w:lineRule="auto"/>
        <w:ind w:firstLine="720"/>
        <w:rPr>
          <w:color w:val="000000"/>
        </w:rPr>
      </w:pPr>
      <w:r>
        <w:rPr>
          <w:color w:val="000000"/>
        </w:rPr>
        <w:t>We determined charcoal C concentration (</w:t>
      </w:r>
      <w:proofErr w:type="spellStart"/>
      <w:r>
        <w:rPr>
          <w:color w:val="000000"/>
        </w:rPr>
        <w:t>PyC</w:t>
      </w:r>
      <w:proofErr w:type="spellEnd"/>
      <w:r>
        <w:rPr>
          <w:color w:val="000000"/>
        </w:rPr>
        <w:t>) of digested soil samples using</w:t>
      </w:r>
      <w:r>
        <w:t xml:space="preserve"> </w:t>
      </w:r>
      <m:oMath>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mg PyC</m:t>
            </m:r>
          </m:num>
          <m:den>
            <m:r>
              <w:rPr>
                <w:rFonts w:ascii="Cambria Math" w:eastAsia="Cambria Math" w:hAnsi="Cambria Math" w:cs="Cambria Math"/>
                <w:color w:val="000000"/>
                <w:sz w:val="22"/>
                <w:szCs w:val="22"/>
              </w:rPr>
              <m:t>g soil</m:t>
            </m:r>
          </m:den>
        </m:f>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r>
              <w:rPr>
                <w:rFonts w:ascii="Cambria Math" w:eastAsia="Cambria Math" w:hAnsi="Cambria Math" w:cs="Cambria Math"/>
                <w:color w:val="000000"/>
                <w:sz w:val="22"/>
                <w:szCs w:val="22"/>
              </w:rPr>
              <m:t>(C1*M1)</m:t>
            </m:r>
          </m:num>
          <m:den>
            <m:r>
              <w:rPr>
                <w:rFonts w:ascii="Cambria Math" w:eastAsia="Cambria Math" w:hAnsi="Cambria Math" w:cs="Cambria Math"/>
                <w:color w:val="000000"/>
                <w:sz w:val="22"/>
                <w:szCs w:val="22"/>
              </w:rPr>
              <m:t>M2</m:t>
            </m:r>
          </m:den>
        </m:f>
      </m:oMath>
      <w:r>
        <w:rPr>
          <w:color w:val="000000"/>
          <w:sz w:val="22"/>
          <w:szCs w:val="22"/>
        </w:rPr>
        <w:t>)* 1000,</w:t>
      </w:r>
      <w:r>
        <w:t xml:space="preserve"> </w:t>
      </w:r>
      <w:r>
        <w:rPr>
          <w:color w:val="000000"/>
        </w:rPr>
        <w:t xml:space="preserve">where M1 = mass of digested sample, C1 = C concentration of digested sample, and M2 = mass of original sample. We estimated </w:t>
      </w:r>
      <w:proofErr w:type="spellStart"/>
      <w:r>
        <w:rPr>
          <w:color w:val="000000"/>
        </w:rPr>
        <w:t>PyC</w:t>
      </w:r>
      <w:proofErr w:type="spellEnd"/>
      <w:r>
        <w:rPr>
          <w:color w:val="000000"/>
        </w:rPr>
        <w:t xml:space="preserve"> mass per square meter as the product of </w:t>
      </w:r>
      <w:proofErr w:type="spellStart"/>
      <w:r>
        <w:rPr>
          <w:color w:val="000000"/>
        </w:rPr>
        <w:t>PyC</w:t>
      </w:r>
      <w:proofErr w:type="spellEnd"/>
      <w:r>
        <w:rPr>
          <w:color w:val="000000"/>
        </w:rPr>
        <w:t xml:space="preserve"> concentrations and bulk density summed over all depth increments (</w:t>
      </w:r>
      <m:oMath>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g PyC</m:t>
            </m:r>
          </m:num>
          <m:den>
            <m:sSup>
              <m:sSupPr>
                <m:ctrlPr>
                  <w:rPr>
                    <w:rFonts w:ascii="Cambria Math" w:eastAsia="Cambria Math" w:hAnsi="Cambria Math" w:cs="Cambria Math"/>
                    <w:color w:val="000000"/>
                    <w:sz w:val="20"/>
                    <w:szCs w:val="20"/>
                  </w:rPr>
                </m:ctrlPr>
              </m:sSupPr>
              <m:e>
                <m:r>
                  <w:rPr>
                    <w:rFonts w:ascii="Cambria Math" w:eastAsia="Cambria Math" w:hAnsi="Cambria Math" w:cs="Cambria Math"/>
                    <w:color w:val="000000"/>
                    <w:sz w:val="20"/>
                    <w:szCs w:val="20"/>
                  </w:rPr>
                  <m:t>m</m:t>
                </m:r>
              </m:e>
              <m:sup>
                <m:r>
                  <w:rPr>
                    <w:rFonts w:ascii="Cambria Math" w:eastAsia="Cambria Math" w:hAnsi="Cambria Math" w:cs="Cambria Math"/>
                    <w:color w:val="000000"/>
                    <w:sz w:val="20"/>
                    <w:szCs w:val="20"/>
                  </w:rPr>
                  <m:t>2</m:t>
                </m:r>
              </m:sup>
            </m:sSup>
          </m:den>
        </m:f>
        <m:r>
          <w:rPr>
            <w:rFonts w:ascii="Cambria Math" w:eastAsia="Cambria Math" w:hAnsi="Cambria Math" w:cs="Cambria Math"/>
            <w:color w:val="000000"/>
            <w:sz w:val="20"/>
            <w:szCs w:val="20"/>
          </w:rPr>
          <m:t>=(</m:t>
        </m:r>
        <m:f>
          <m:fPr>
            <m:ctrlPr>
              <w:rPr>
                <w:rFonts w:ascii="Cambria Math" w:eastAsia="Cambria Math" w:hAnsi="Cambria Math" w:cs="Cambria Math"/>
                <w:color w:val="000000"/>
                <w:sz w:val="20"/>
                <w:szCs w:val="20"/>
              </w:rPr>
            </m:ctrlPr>
          </m:fPr>
          <m:num>
            <m:r>
              <w:rPr>
                <w:rFonts w:ascii="Cambria Math" w:eastAsia="Cambria Math" w:hAnsi="Cambria Math" w:cs="Cambria Math"/>
                <w:color w:val="000000"/>
                <w:sz w:val="20"/>
                <w:szCs w:val="20"/>
              </w:rPr>
              <m:t>% PyC</m:t>
            </m:r>
          </m:num>
          <m:den>
            <m:r>
              <w:rPr>
                <w:rFonts w:ascii="Cambria Math" w:eastAsia="Cambria Math" w:hAnsi="Cambria Math" w:cs="Cambria Math"/>
                <w:color w:val="000000"/>
                <w:sz w:val="20"/>
                <w:szCs w:val="20"/>
              </w:rPr>
              <m:t>100</m:t>
            </m:r>
          </m:den>
        </m:f>
        <m:r>
          <w:rPr>
            <w:rFonts w:ascii="Cambria Math" w:eastAsia="Cambria Math" w:hAnsi="Cambria Math" w:cs="Cambria Math"/>
            <w:color w:val="000000"/>
            <w:sz w:val="20"/>
            <w:szCs w:val="20"/>
          </w:rPr>
          <m:t>*BD*5)</m:t>
        </m:r>
      </m:oMath>
      <w:r>
        <w:rPr>
          <w:color w:val="000000"/>
          <w:sz w:val="20"/>
          <w:szCs w:val="20"/>
        </w:rPr>
        <w:t xml:space="preserve"> * </w:t>
      </w:r>
      <w:proofErr w:type="gramStart"/>
      <w:r>
        <w:rPr>
          <w:color w:val="000000"/>
          <w:sz w:val="20"/>
          <w:szCs w:val="20"/>
        </w:rPr>
        <w:t>10,000 ,</w:t>
      </w:r>
      <w:proofErr w:type="gramEnd"/>
      <w:r>
        <w:rPr>
          <w:color w:val="000000"/>
        </w:rPr>
        <w:t xml:space="preserve"> where BD = </w:t>
      </w:r>
      <w:commentRangeStart w:id="41"/>
      <w:r>
        <w:rPr>
          <w:color w:val="000000"/>
        </w:rPr>
        <w:t>bulk density</w:t>
      </w:r>
      <w:commentRangeEnd w:id="41"/>
      <w:r w:rsidR="008779FC">
        <w:rPr>
          <w:rStyle w:val="CommentReference"/>
        </w:rPr>
        <w:commentReference w:id="41"/>
      </w:r>
      <w:r>
        <w:rPr>
          <w:color w:val="000000"/>
        </w:rPr>
        <w:t>).</w:t>
      </w:r>
    </w:p>
    <w:p w14:paraId="00000032" w14:textId="77777777" w:rsidR="008700DA" w:rsidRDefault="00EE2F87">
      <w:pPr>
        <w:spacing w:line="480" w:lineRule="auto"/>
        <w:ind w:firstLine="720"/>
        <w:rPr>
          <w:color w:val="000000"/>
        </w:rPr>
      </w:pPr>
      <w:commentRangeStart w:id="42"/>
      <w:r>
        <w:rPr>
          <w:color w:val="000000"/>
        </w:rPr>
        <w:t>To investigate the presence of a stratigraphy of charcoal dates within redwood soils, we compared radiocarbon date estimates of charcoal fragments from the same soil pit but different depths where such pairings existed (n = 21). A stratigraphy existed if the fragment from the deeper depth had an older calibrated radiocarbon age</w:t>
      </w:r>
      <w:commentRangeStart w:id="43"/>
      <w:r>
        <w:rPr>
          <w:color w:val="000000"/>
        </w:rPr>
        <w:t xml:space="preserve">. </w:t>
      </w:r>
      <w:commentRangeEnd w:id="42"/>
      <w:r w:rsidR="008779FC">
        <w:rPr>
          <w:rStyle w:val="CommentReference"/>
        </w:rPr>
        <w:commentReference w:id="42"/>
      </w:r>
      <w:commentRangeEnd w:id="43"/>
      <w:r w:rsidR="008779FC">
        <w:rPr>
          <w:rStyle w:val="CommentReference"/>
        </w:rPr>
        <w:commentReference w:id="43"/>
      </w:r>
    </w:p>
    <w:p w14:paraId="00000033" w14:textId="77777777" w:rsidR="008700DA" w:rsidRDefault="00EE2F87">
      <w:pPr>
        <w:pStyle w:val="Heading1"/>
        <w:spacing w:line="480" w:lineRule="auto"/>
        <w:rPr>
          <w:color w:val="000000"/>
        </w:rPr>
      </w:pPr>
      <w:r>
        <w:t xml:space="preserve">3. </w:t>
      </w:r>
      <w:commentRangeStart w:id="44"/>
      <w:r>
        <w:t>Results</w:t>
      </w:r>
      <w:commentRangeEnd w:id="44"/>
      <w:r w:rsidR="008779FC">
        <w:rPr>
          <w:rStyle w:val="CommentReference"/>
          <w:rFonts w:eastAsia="Times New Roman"/>
          <w:b w:val="0"/>
          <w:color w:val="auto"/>
        </w:rPr>
        <w:commentReference w:id="44"/>
      </w:r>
    </w:p>
    <w:p w14:paraId="00000034" w14:textId="77777777" w:rsidR="008700DA" w:rsidRDefault="00EE2F87">
      <w:pPr>
        <w:pStyle w:val="Heading2"/>
      </w:pPr>
      <w:r>
        <w:t>3.1 Radiocarbon Dates</w:t>
      </w:r>
    </w:p>
    <w:p w14:paraId="00000035" w14:textId="053E7378" w:rsidR="008700DA" w:rsidRDefault="00EE2F87">
      <w:pPr>
        <w:spacing w:line="480" w:lineRule="auto"/>
        <w:ind w:firstLine="720"/>
      </w:pPr>
      <w:r>
        <w:t xml:space="preserve">Charcoal deposited within mineral soils on ridgetops, hillslopes and </w:t>
      </w:r>
      <w:commentRangeStart w:id="45"/>
      <w:r>
        <w:t xml:space="preserve">valleys </w:t>
      </w:r>
      <w:commentRangeEnd w:id="45"/>
      <w:r w:rsidR="008779FC">
        <w:rPr>
          <w:rStyle w:val="CommentReference"/>
        </w:rPr>
        <w:commentReference w:id="45"/>
      </w:r>
      <w:r w:rsidR="00484566">
        <w:t>displayed</w:t>
      </w:r>
      <w:r>
        <w:t xml:space="preserve"> a </w:t>
      </w:r>
      <w:r w:rsidR="00484566">
        <w:t xml:space="preserve">younger </w:t>
      </w:r>
      <w:r>
        <w:t xml:space="preserve">range of calibrated radiocarbon ages (modern to 3,805 calibrated median years BP) than charcoal found within debris flows (931 to 6,839 years BP). </w:t>
      </w:r>
      <w:commentRangeStart w:id="46"/>
      <w:r>
        <w:t xml:space="preserve">Due to the distinct difference in age </w:t>
      </w:r>
      <w:r>
        <w:lastRenderedPageBreak/>
        <w:t>between the two, results from the two site types are reported separately</w:t>
      </w:r>
      <w:commentRangeEnd w:id="46"/>
      <w:r w:rsidR="008779FC">
        <w:rPr>
          <w:rStyle w:val="CommentReference"/>
        </w:rPr>
        <w:commentReference w:id="46"/>
      </w:r>
      <w:r>
        <w:t xml:space="preserve">. </w:t>
      </w:r>
      <w:commentRangeStart w:id="47"/>
      <w:r>
        <w:t>Two charcoal fragments from the WORM_03 site dated at 6,666- and 6,839-year BP, though they were located a meter apart in depth (Fig 2). Due to the nature of the site and the unusual age of the samples, these dates were not included in subsequent analysis</w:t>
      </w:r>
      <w:r w:rsidR="000419A1">
        <w:t>, but their presence indicates the potential longevity of charcoal within redwood soils</w:t>
      </w:r>
      <w:r>
        <w:t xml:space="preserve">. </w:t>
      </w:r>
      <w:commentRangeEnd w:id="47"/>
      <w:r w:rsidR="008779FC">
        <w:rPr>
          <w:rStyle w:val="CommentReference"/>
        </w:rPr>
        <w:commentReference w:id="47"/>
      </w:r>
    </w:p>
    <w:p w14:paraId="00000036" w14:textId="536E37DB" w:rsidR="008700DA" w:rsidRDefault="00EE2F87">
      <w:pPr>
        <w:spacing w:line="480" w:lineRule="auto"/>
        <w:ind w:firstLine="720"/>
      </w:pPr>
      <w:commentRangeStart w:id="48"/>
      <w:r>
        <w:rPr>
          <w:noProof/>
        </w:rPr>
        <w:drawing>
          <wp:inline distT="0" distB="0" distL="0" distR="0" wp14:anchorId="6A6510E0" wp14:editId="13CD39F1">
            <wp:extent cx="4972050" cy="3190875"/>
            <wp:effectExtent l="0" t="0" r="0" b="9525"/>
            <wp:docPr id="2" name="image5.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close up of a map&#10;&#10;Description automatically generated"/>
                    <pic:cNvPicPr preferRelativeResize="0"/>
                  </pic:nvPicPr>
                  <pic:blipFill>
                    <a:blip r:embed="rId14"/>
                    <a:srcRect/>
                    <a:stretch>
                      <a:fillRect/>
                    </a:stretch>
                  </pic:blipFill>
                  <pic:spPr>
                    <a:xfrm>
                      <a:off x="0" y="0"/>
                      <a:ext cx="4973071" cy="3191530"/>
                    </a:xfrm>
                    <a:prstGeom prst="rect">
                      <a:avLst/>
                    </a:prstGeom>
                    <a:ln/>
                  </pic:spPr>
                </pic:pic>
              </a:graphicData>
            </a:graphic>
          </wp:inline>
        </w:drawing>
      </w:r>
      <w:commentRangeEnd w:id="48"/>
      <w:r w:rsidR="00A63733">
        <w:rPr>
          <w:rStyle w:val="CommentReference"/>
        </w:rPr>
        <w:commentReference w:id="48"/>
      </w:r>
    </w:p>
    <w:p w14:paraId="46729159" w14:textId="77777777" w:rsidR="00315DA1" w:rsidRDefault="00EE2F87" w:rsidP="00315DA1">
      <w:r>
        <w:rPr>
          <w:b/>
        </w:rPr>
        <w:t>Fig. 2. Radiocarbon dates of charcoal samples according to depth of sample</w:t>
      </w:r>
      <w:r>
        <w:t>.</w:t>
      </w:r>
      <w:r w:rsidR="00315DA1">
        <w:t xml:space="preserve"> </w:t>
      </w:r>
      <w:r w:rsidR="00315DA1">
        <w:rPr>
          <w:color w:val="4472C4"/>
        </w:rPr>
        <w:t>[</w:t>
      </w:r>
      <w:commentRangeStart w:id="49"/>
      <w:r w:rsidR="00315DA1">
        <w:rPr>
          <w:color w:val="4472C4"/>
        </w:rPr>
        <w:t>thinking about adding error bars</w:t>
      </w:r>
      <w:commentRangeEnd w:id="49"/>
      <w:r w:rsidR="00315DA1">
        <w:rPr>
          <w:rStyle w:val="CommentReference"/>
        </w:rPr>
        <w:commentReference w:id="49"/>
      </w:r>
      <w:r w:rsidR="00315DA1">
        <w:rPr>
          <w:color w:val="4472C4"/>
        </w:rPr>
        <w:t>]</w:t>
      </w:r>
    </w:p>
    <w:p w14:paraId="00000038" w14:textId="343ECB1D" w:rsidR="008700DA" w:rsidRDefault="00EE2F87" w:rsidP="000419A1">
      <w:r>
        <w:t xml:space="preserve"> 43 dates are shown from 20 sites (average 2 dates per site), plotted according to site type and against depth within soil profile. Site type indicated with color and shape of point. </w:t>
      </w:r>
    </w:p>
    <w:p w14:paraId="1D254E77" w14:textId="77777777" w:rsidR="000419A1" w:rsidRDefault="000419A1" w:rsidP="000419A1"/>
    <w:p w14:paraId="00000039" w14:textId="77777777" w:rsidR="008700DA" w:rsidRDefault="00EE2F87">
      <w:pPr>
        <w:pStyle w:val="Heading2"/>
      </w:pPr>
      <w:r>
        <w:t>3.2 Charcoal stratigraphy</w:t>
      </w:r>
    </w:p>
    <w:p w14:paraId="0000003A" w14:textId="6D0D28E4" w:rsidR="008700DA" w:rsidRDefault="00EE2F87">
      <w:pPr>
        <w:spacing w:line="480" w:lineRule="auto"/>
      </w:pPr>
      <w:r>
        <w:t xml:space="preserve">All adjacent dates were compared pairwise for a total of 21 comparisons. 13 out of the 22 </w:t>
      </w:r>
      <w:r w:rsidR="000419A1">
        <w:t xml:space="preserve">paired dates </w:t>
      </w:r>
      <w:r>
        <w:t>display an age reversal</w:t>
      </w:r>
      <w:r w:rsidR="000419A1">
        <w:t xml:space="preserve"> (older samples at shallower depths)</w:t>
      </w:r>
      <w:r>
        <w:t xml:space="preserve">, </w:t>
      </w:r>
      <w:commentRangeStart w:id="50"/>
      <w:r>
        <w:t xml:space="preserve">indicating a lack of stratigraphy within those particular sites (Fig 3). </w:t>
      </w:r>
      <w:commentRangeEnd w:id="50"/>
      <w:r w:rsidR="00A63733">
        <w:rPr>
          <w:rStyle w:val="CommentReference"/>
        </w:rPr>
        <w:commentReference w:id="50"/>
      </w:r>
    </w:p>
    <w:p w14:paraId="0000003B" w14:textId="77777777" w:rsidR="008700DA" w:rsidRDefault="00EE2F87">
      <w:pPr>
        <w:spacing w:line="480" w:lineRule="auto"/>
      </w:pPr>
      <w:commentRangeStart w:id="51"/>
      <w:r>
        <w:rPr>
          <w:noProof/>
        </w:rPr>
        <w:lastRenderedPageBreak/>
        <w:drawing>
          <wp:inline distT="0" distB="0" distL="0" distR="0" wp14:anchorId="787B766E" wp14:editId="337B4A0E">
            <wp:extent cx="3595649" cy="2568431"/>
            <wp:effectExtent l="0" t="0" r="0" b="0"/>
            <wp:docPr id="10" name="image1.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map&#10;&#10;Description automatically generated"/>
                    <pic:cNvPicPr preferRelativeResize="0"/>
                  </pic:nvPicPr>
                  <pic:blipFill>
                    <a:blip r:embed="rId15"/>
                    <a:srcRect/>
                    <a:stretch>
                      <a:fillRect/>
                    </a:stretch>
                  </pic:blipFill>
                  <pic:spPr>
                    <a:xfrm>
                      <a:off x="0" y="0"/>
                      <a:ext cx="3595649" cy="2568431"/>
                    </a:xfrm>
                    <a:prstGeom prst="rect">
                      <a:avLst/>
                    </a:prstGeom>
                    <a:ln/>
                  </pic:spPr>
                </pic:pic>
              </a:graphicData>
            </a:graphic>
          </wp:inline>
        </w:drawing>
      </w:r>
      <w:commentRangeEnd w:id="51"/>
      <w:r w:rsidR="00A63733">
        <w:rPr>
          <w:rStyle w:val="CommentReference"/>
        </w:rPr>
        <w:commentReference w:id="51"/>
      </w:r>
    </w:p>
    <w:p w14:paraId="0000003C" w14:textId="055E85D1" w:rsidR="008700DA" w:rsidRDefault="00EE2F87">
      <w:r>
        <w:rPr>
          <w:b/>
        </w:rPr>
        <w:t>Fig. 3. Age-depth relationships of paired soil-charcoal radiocarbon dates</w:t>
      </w:r>
      <w:r>
        <w:t xml:space="preserve">. </w:t>
      </w:r>
    </w:p>
    <w:p w14:paraId="0000003D" w14:textId="77777777" w:rsidR="008700DA" w:rsidRDefault="00EE2F87">
      <w:commentRangeStart w:id="52"/>
      <w:r>
        <w:t xml:space="preserve"> Stratigraphic relationship between calibrated radiocarbon age and depth in soil across soil-charcoal radiocarbon dates from sites with at least two radiocarbon dates. </w:t>
      </w:r>
      <w:commentRangeEnd w:id="52"/>
      <w:r w:rsidR="00A63733">
        <w:rPr>
          <w:rStyle w:val="CommentReference"/>
        </w:rPr>
        <w:commentReference w:id="52"/>
      </w:r>
      <w:r>
        <w:t xml:space="preserve">Line at y = 0 represents no difference in age between paired samples. Points above y = 0 display no age reversal, indicating charcoal samples at deeper depths produced older calibrated radiocarbon ages, while points below y = 0 indicate charcoal samples at deeper depths were found to be younger, indicating a lack of stratigraphy. </w:t>
      </w:r>
    </w:p>
    <w:p w14:paraId="00000043" w14:textId="77777777" w:rsidR="008700DA" w:rsidRDefault="008700DA">
      <w:pPr>
        <w:spacing w:line="480" w:lineRule="auto"/>
      </w:pPr>
    </w:p>
    <w:p w14:paraId="00000044" w14:textId="3EDE344E" w:rsidR="008700DA" w:rsidRDefault="00EE2F87">
      <w:pPr>
        <w:pStyle w:val="Heading2"/>
      </w:pPr>
      <w:r>
        <w:t>3.</w:t>
      </w:r>
      <w:r w:rsidR="00A136B3">
        <w:t>3</w:t>
      </w:r>
      <w:r>
        <w:t xml:space="preserve"> </w:t>
      </w:r>
      <w:proofErr w:type="spellStart"/>
      <w:r>
        <w:t>PyC</w:t>
      </w:r>
      <w:proofErr w:type="spellEnd"/>
      <w:r>
        <w:t xml:space="preserve"> Quantification</w:t>
      </w:r>
    </w:p>
    <w:p w14:paraId="00000045" w14:textId="0E4E0EB3" w:rsidR="008700DA" w:rsidRDefault="00EE2F87">
      <w:pPr>
        <w:spacing w:line="480" w:lineRule="auto"/>
        <w:ind w:firstLine="720"/>
      </w:pPr>
      <w:r>
        <w:t xml:space="preserve">Bulk density of soil samples increases </w:t>
      </w:r>
      <w:r w:rsidR="000419A1">
        <w:t xml:space="preserve">on average </w:t>
      </w:r>
      <w:r>
        <w:t xml:space="preserve">with depth from 0.3 g/cm3 at the soil surface to 1 g/cm3 at </w:t>
      </w:r>
      <w:commentRangeStart w:id="53"/>
      <w:r>
        <w:t>30 cm</w:t>
      </w:r>
      <w:r w:rsidR="000419A1">
        <w:t xml:space="preserve"> </w:t>
      </w:r>
      <w:commentRangeEnd w:id="53"/>
      <w:r w:rsidR="00210298">
        <w:rPr>
          <w:rStyle w:val="CommentReference"/>
        </w:rPr>
        <w:commentReference w:id="53"/>
      </w:r>
      <w:r w:rsidR="000419A1">
        <w:t>(Appendix 1: Figure S1)</w:t>
      </w:r>
      <w:r>
        <w:t>.</w:t>
      </w:r>
      <w:r>
        <w:rPr>
          <w:color w:val="000000"/>
        </w:rPr>
        <w:t xml:space="preserve"> </w:t>
      </w:r>
      <w:commentRangeStart w:id="54"/>
      <w:r>
        <w:rPr>
          <w:color w:val="000000"/>
        </w:rPr>
        <w:t xml:space="preserve">Charcoal concentrations determined by chemical charcoal quantification (the acid-peroxide digestion or KMD method) were greater on average than those determined by physical </w:t>
      </w:r>
      <w:r w:rsidRPr="000419A1">
        <w:rPr>
          <w:color w:val="000000" w:themeColor="text1"/>
        </w:rPr>
        <w:t>quantification (</w:t>
      </w:r>
      <w:r w:rsidR="000419A1" w:rsidRPr="000419A1">
        <w:rPr>
          <w:color w:val="000000" w:themeColor="text1"/>
        </w:rPr>
        <w:t xml:space="preserve">Appendix 1: </w:t>
      </w:r>
      <w:r w:rsidRPr="000419A1">
        <w:rPr>
          <w:color w:val="000000" w:themeColor="text1"/>
        </w:rPr>
        <w:t>Figure S</w:t>
      </w:r>
      <w:r w:rsidR="000419A1" w:rsidRPr="000419A1">
        <w:rPr>
          <w:color w:val="000000" w:themeColor="text1"/>
        </w:rPr>
        <w:t>2</w:t>
      </w:r>
      <w:r w:rsidRPr="000419A1">
        <w:rPr>
          <w:color w:val="000000" w:themeColor="text1"/>
        </w:rPr>
        <w:t>).</w:t>
      </w:r>
      <w:commentRangeEnd w:id="54"/>
      <w:r w:rsidR="00A63733">
        <w:rPr>
          <w:rStyle w:val="CommentReference"/>
        </w:rPr>
        <w:commentReference w:id="54"/>
      </w:r>
    </w:p>
    <w:p w14:paraId="00000047" w14:textId="1F800227" w:rsidR="008700DA" w:rsidRPr="00396C11" w:rsidRDefault="00EE2F87" w:rsidP="00B81F54">
      <w:pPr>
        <w:spacing w:line="480" w:lineRule="auto"/>
        <w:ind w:firstLine="720"/>
        <w:rPr>
          <w:color w:val="000000" w:themeColor="text1"/>
        </w:rPr>
      </w:pPr>
      <w:r w:rsidRPr="00396C11">
        <w:rPr>
          <w:color w:val="000000" w:themeColor="text1"/>
        </w:rPr>
        <w:t xml:space="preserve">Total C of undigested bulk soil samples decreases with depth (Fig 6A). The ratio of </w:t>
      </w:r>
      <w:proofErr w:type="spellStart"/>
      <w:r w:rsidRPr="00396C11">
        <w:rPr>
          <w:color w:val="000000" w:themeColor="text1"/>
        </w:rPr>
        <w:t>PyC</w:t>
      </w:r>
      <w:proofErr w:type="spellEnd"/>
      <w:r w:rsidRPr="00396C11">
        <w:rPr>
          <w:color w:val="000000" w:themeColor="text1"/>
        </w:rPr>
        <w:t xml:space="preserve"> to total C slightly increases with depth, indicating the effect of preservation ability (Figure 6B). Average proportions of </w:t>
      </w:r>
      <w:proofErr w:type="spellStart"/>
      <w:r w:rsidRPr="00396C11">
        <w:rPr>
          <w:color w:val="000000" w:themeColor="text1"/>
        </w:rPr>
        <w:t>PyC</w:t>
      </w:r>
      <w:proofErr w:type="spellEnd"/>
      <w:r w:rsidRPr="00396C11">
        <w:rPr>
          <w:color w:val="000000" w:themeColor="text1"/>
        </w:rPr>
        <w:t xml:space="preserve"> to total C per depth increment range from 0.089 – 0.199. The total average ratio of </w:t>
      </w:r>
      <w:proofErr w:type="spellStart"/>
      <w:r w:rsidRPr="00396C11">
        <w:rPr>
          <w:color w:val="000000" w:themeColor="text1"/>
        </w:rPr>
        <w:t>PyC</w:t>
      </w:r>
      <w:proofErr w:type="spellEnd"/>
      <w:r w:rsidRPr="00396C11">
        <w:rPr>
          <w:color w:val="000000" w:themeColor="text1"/>
        </w:rPr>
        <w:t xml:space="preserve"> was 0.159. The average mass of </w:t>
      </w:r>
      <w:proofErr w:type="spellStart"/>
      <w:r w:rsidRPr="00396C11">
        <w:rPr>
          <w:color w:val="000000" w:themeColor="text1"/>
        </w:rPr>
        <w:t>PyC</w:t>
      </w:r>
      <w:proofErr w:type="spellEnd"/>
      <w:r w:rsidRPr="00396C11">
        <w:rPr>
          <w:color w:val="000000" w:themeColor="text1"/>
        </w:rPr>
        <w:t xml:space="preserve"> was highest in hillslope sites, though not enough valley sites may have been sampled for adequate comparison. </w:t>
      </w:r>
      <w:commentRangeStart w:id="55"/>
      <w:r w:rsidRPr="00396C11">
        <w:rPr>
          <w:color w:val="000000" w:themeColor="text1"/>
        </w:rPr>
        <w:t xml:space="preserve">The higher levels of </w:t>
      </w:r>
      <w:r w:rsidRPr="00396C11">
        <w:rPr>
          <w:color w:val="000000" w:themeColor="text1"/>
        </w:rPr>
        <w:lastRenderedPageBreak/>
        <w:t xml:space="preserve">hillslope </w:t>
      </w:r>
      <w:proofErr w:type="spellStart"/>
      <w:r w:rsidRPr="00396C11">
        <w:rPr>
          <w:color w:val="000000" w:themeColor="text1"/>
        </w:rPr>
        <w:t>PyC</w:t>
      </w:r>
      <w:proofErr w:type="spellEnd"/>
      <w:r w:rsidRPr="00396C11">
        <w:rPr>
          <w:color w:val="000000" w:themeColor="text1"/>
        </w:rPr>
        <w:t xml:space="preserve"> compared to that found on ridgetops is a strong indication of </w:t>
      </w:r>
      <w:proofErr w:type="spellStart"/>
      <w:r w:rsidRPr="00396C11">
        <w:rPr>
          <w:color w:val="000000" w:themeColor="text1"/>
        </w:rPr>
        <w:t>PyC</w:t>
      </w:r>
      <w:proofErr w:type="spellEnd"/>
      <w:r w:rsidRPr="00396C11">
        <w:rPr>
          <w:color w:val="000000" w:themeColor="text1"/>
        </w:rPr>
        <w:t xml:space="preserve"> transportation through erosion (Abney and </w:t>
      </w:r>
      <w:proofErr w:type="spellStart"/>
      <w:r w:rsidRPr="00396C11">
        <w:rPr>
          <w:color w:val="000000" w:themeColor="text1"/>
        </w:rPr>
        <w:t>Berhe</w:t>
      </w:r>
      <w:proofErr w:type="spellEnd"/>
      <w:r w:rsidRPr="00396C11">
        <w:rPr>
          <w:color w:val="000000" w:themeColor="text1"/>
        </w:rPr>
        <w:t xml:space="preserve"> 2018).</w:t>
      </w:r>
      <w:commentRangeEnd w:id="55"/>
      <w:r w:rsidR="00A63733">
        <w:rPr>
          <w:rStyle w:val="CommentReference"/>
        </w:rPr>
        <w:commentReference w:id="55"/>
      </w:r>
    </w:p>
    <w:p w14:paraId="00000048" w14:textId="77777777" w:rsidR="008700DA" w:rsidRPr="00396C11" w:rsidRDefault="00EE2F87">
      <w:pPr>
        <w:spacing w:line="480" w:lineRule="auto"/>
        <w:ind w:firstLine="720"/>
        <w:rPr>
          <w:color w:val="000000" w:themeColor="text1"/>
        </w:rPr>
      </w:pPr>
      <w:r w:rsidRPr="00396C11">
        <w:rPr>
          <w:color w:val="000000" w:themeColor="text1"/>
        </w:rPr>
        <w:t xml:space="preserve">Total </w:t>
      </w:r>
      <w:proofErr w:type="spellStart"/>
      <w:r w:rsidRPr="00396C11">
        <w:rPr>
          <w:color w:val="000000" w:themeColor="text1"/>
        </w:rPr>
        <w:t>PyC</w:t>
      </w:r>
      <w:proofErr w:type="spellEnd"/>
      <w:r w:rsidRPr="00396C11">
        <w:rPr>
          <w:color w:val="000000" w:themeColor="text1"/>
        </w:rPr>
        <w:t xml:space="preserve"> in grams per square meter ranged from 620 to 1,488 g/m2 per site across all depths, with an average of 928 g/m2 across all sites (Fig. 7). </w:t>
      </w:r>
    </w:p>
    <w:p w14:paraId="00000049" w14:textId="77777777" w:rsidR="008700DA" w:rsidRDefault="00EE2F87">
      <w:pPr>
        <w:spacing w:line="480" w:lineRule="auto"/>
        <w:rPr>
          <w:color w:val="4472C4"/>
        </w:rPr>
      </w:pPr>
      <w:commentRangeStart w:id="56"/>
      <w:r>
        <w:rPr>
          <w:b/>
          <w:noProof/>
        </w:rPr>
        <w:drawing>
          <wp:inline distT="0" distB="0" distL="0" distR="0" wp14:anchorId="398D72D4" wp14:editId="027AF0A8">
            <wp:extent cx="5943600" cy="1981200"/>
            <wp:effectExtent l="0" t="0" r="0" b="0"/>
            <wp:docPr id="12"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6"/>
                    <a:srcRect/>
                    <a:stretch>
                      <a:fillRect/>
                    </a:stretch>
                  </pic:blipFill>
                  <pic:spPr>
                    <a:xfrm>
                      <a:off x="0" y="0"/>
                      <a:ext cx="5943600" cy="1981200"/>
                    </a:xfrm>
                    <a:prstGeom prst="rect">
                      <a:avLst/>
                    </a:prstGeom>
                    <a:ln/>
                  </pic:spPr>
                </pic:pic>
              </a:graphicData>
            </a:graphic>
          </wp:inline>
        </w:drawing>
      </w:r>
      <w:commentRangeEnd w:id="56"/>
      <w:r w:rsidR="00A63733">
        <w:rPr>
          <w:rStyle w:val="CommentReference"/>
        </w:rPr>
        <w:commentReference w:id="56"/>
      </w:r>
    </w:p>
    <w:p w14:paraId="0000004A" w14:textId="6FE19833" w:rsidR="008700DA" w:rsidRDefault="00EE2F87">
      <w:commentRangeStart w:id="57"/>
      <w:r>
        <w:rPr>
          <w:b/>
        </w:rPr>
        <w:t xml:space="preserve">Fig. </w:t>
      </w:r>
      <w:r w:rsidR="00A136B3">
        <w:rPr>
          <w:b/>
        </w:rPr>
        <w:t>4</w:t>
      </w:r>
      <w:r>
        <w:rPr>
          <w:b/>
        </w:rPr>
        <w:t>.</w:t>
      </w:r>
      <w:commentRangeEnd w:id="57"/>
      <w:r w:rsidR="00210298">
        <w:rPr>
          <w:rStyle w:val="CommentReference"/>
        </w:rPr>
        <w:commentReference w:id="57"/>
      </w:r>
      <w:r>
        <w:rPr>
          <w:b/>
        </w:rPr>
        <w:t xml:space="preserve"> Total soil carbon (mg) and the ratio of soil carbon to pyrogenic carbon across depth (0-35 cm) in old growth redwood soils. </w:t>
      </w:r>
      <w:r>
        <w:t xml:space="preserve">Results from elemental analysis of undigested soil and digested soil samples. A) Total C levels for undigested soil samples across depth (0-35 cm). B). Ratios of </w:t>
      </w:r>
      <w:proofErr w:type="spellStart"/>
      <w:r>
        <w:t>PyC</w:t>
      </w:r>
      <w:proofErr w:type="spellEnd"/>
      <w:r>
        <w:t xml:space="preserve"> to total C across depth (0-35 cm).</w:t>
      </w:r>
    </w:p>
    <w:p w14:paraId="0000004B" w14:textId="77777777" w:rsidR="008700DA" w:rsidRDefault="00EE2F87">
      <w:pPr>
        <w:pStyle w:val="Heading1"/>
        <w:spacing w:line="480" w:lineRule="auto"/>
      </w:pPr>
      <w:r>
        <w:t>4. Discussion</w:t>
      </w:r>
    </w:p>
    <w:p w14:paraId="0000004C" w14:textId="150083F6" w:rsidR="008700DA" w:rsidRDefault="003C19AF" w:rsidP="00AB3480">
      <w:pPr>
        <w:spacing w:line="480" w:lineRule="auto"/>
        <w:ind w:firstLine="720"/>
      </w:pPr>
      <w:sdt>
        <w:sdtPr>
          <w:tag w:val="goog_rdk_0"/>
          <w:id w:val="-239412477"/>
        </w:sdtPr>
        <w:sdtEndPr/>
        <w:sdtContent/>
      </w:sdt>
      <w:sdt>
        <w:sdtPr>
          <w:tag w:val="goog_rdk_1"/>
          <w:id w:val="2026429309"/>
        </w:sdtPr>
        <w:sdtEndPr/>
        <w:sdtContent/>
      </w:sdt>
      <w:commentRangeStart w:id="58"/>
      <w:r w:rsidR="00EE2F87">
        <w:t xml:space="preserve">The soil charcoal record in coast redwood mineral soils contains evidence of fire history that </w:t>
      </w:r>
      <w:commentRangeStart w:id="59"/>
      <w:r w:rsidR="00EE2F87">
        <w:t>precede tree-ring records of fire</w:t>
      </w:r>
      <w:commentRangeEnd w:id="59"/>
      <w:r w:rsidR="00A63733">
        <w:rPr>
          <w:rStyle w:val="CommentReference"/>
        </w:rPr>
        <w:commentReference w:id="59"/>
      </w:r>
      <w:r w:rsidR="00EE2F87">
        <w:t xml:space="preserve">. </w:t>
      </w:r>
      <w:r w:rsidR="00AB3480">
        <w:t xml:space="preserve">Charcoal and carbon concentrations are greatest in the top 10 cm of redwood soils and decline with depth, though charcoal is still found 30-35 cm deep. </w:t>
      </w:r>
      <w:r w:rsidR="00EE2F87">
        <w:t xml:space="preserve">Radiocarbon dates </w:t>
      </w:r>
      <w:r w:rsidR="00AB3480">
        <w:t>demonstrate</w:t>
      </w:r>
      <w:r w:rsidR="00EE2F87">
        <w:t xml:space="preserve"> charcoal has the capacity to preserve over thousands of years across different depths</w:t>
      </w:r>
      <w:r w:rsidR="00AB3480">
        <w:t xml:space="preserve"> within redwood soils</w:t>
      </w:r>
      <w:r w:rsidR="00EE2F87">
        <w:t>, though not always within a stratigraphy</w:t>
      </w:r>
      <w:commentRangeStart w:id="60"/>
      <w:r w:rsidR="00EE2F87">
        <w:t>.</w:t>
      </w:r>
      <w:commentRangeEnd w:id="60"/>
      <w:ins w:id="61" w:author="Hayes, Katherine" w:date="2021-01-28T08:09:00Z">
        <w:r w:rsidR="00EE2F87">
          <w:t xml:space="preserve"> </w:t>
        </w:r>
      </w:ins>
      <w:commentRangeEnd w:id="58"/>
      <w:r w:rsidR="00F61C5E">
        <w:rPr>
          <w:rStyle w:val="CommentReference"/>
        </w:rPr>
        <w:commentReference w:id="60"/>
      </w:r>
      <w:r w:rsidR="00B47A81">
        <w:rPr>
          <w:rStyle w:val="CommentReference"/>
        </w:rPr>
        <w:commentReference w:id="58"/>
      </w:r>
      <w:ins w:id="62" w:author="Trevor A. Carter" w:date="2021-01-28T08:09:00Z">
        <w:r w:rsidR="00EE2F87">
          <w:t xml:space="preserve"> </w:t>
        </w:r>
      </w:ins>
    </w:p>
    <w:p w14:paraId="0000004D" w14:textId="6A255DAF" w:rsidR="008700DA" w:rsidRDefault="00EE2F87">
      <w:pPr>
        <w:spacing w:line="480" w:lineRule="auto"/>
        <w:ind w:firstLine="720"/>
        <w:rPr>
          <w:color w:val="FF0000"/>
        </w:rPr>
      </w:pPr>
      <w:r>
        <w:t>The age reversals of radiocarbon dated soil profiles indicate stratigraphy within mineral soils within coast redwood forests</w:t>
      </w:r>
      <w:r w:rsidR="00AB3480">
        <w:t xml:space="preserve"> is relatively arbitrary, </w:t>
      </w:r>
      <w:r>
        <w:t>signaling that redwood soils experience mixing</w:t>
      </w:r>
      <w:r w:rsidR="00AB3480">
        <w:t xml:space="preserve"> across a variety of spatial scales</w:t>
      </w:r>
      <w:commentRangeStart w:id="63"/>
      <w:r w:rsidR="00AB3480">
        <w:t>.</w:t>
      </w:r>
      <w:commentRangeEnd w:id="63"/>
      <w:r w:rsidR="00F61C5E">
        <w:rPr>
          <w:rStyle w:val="CommentReference"/>
        </w:rPr>
        <w:commentReference w:id="63"/>
      </w:r>
      <w:r w:rsidR="00AB3480">
        <w:t xml:space="preserve"> </w:t>
      </w:r>
      <w:commentRangeStart w:id="64"/>
      <w:r>
        <w:t xml:space="preserve">Soil mixing </w:t>
      </w:r>
      <w:commentRangeEnd w:id="64"/>
      <w:r w:rsidR="00A63733">
        <w:rPr>
          <w:rStyle w:val="CommentReference"/>
        </w:rPr>
        <w:commentReference w:id="64"/>
      </w:r>
      <w:r>
        <w:t>in redwood forests may be driven by disturbance events occurring at various spatial or temporal scales, either human or natural (tree tip-ups or down-slope soil movement)</w:t>
      </w:r>
      <w:commentRangeStart w:id="65"/>
      <w:r>
        <w:t>.</w:t>
      </w:r>
      <w:commentRangeEnd w:id="65"/>
      <w:r w:rsidR="00F61C5E">
        <w:rPr>
          <w:rStyle w:val="CommentReference"/>
        </w:rPr>
        <w:commentReference w:id="65"/>
      </w:r>
      <w:r>
        <w:t xml:space="preserve"> Tree tip-ups in particular likely upturn large amounts of </w:t>
      </w:r>
      <w:r>
        <w:lastRenderedPageBreak/>
        <w:t>soi</w:t>
      </w:r>
      <w:r w:rsidR="00D52FE0">
        <w:t>l</w:t>
      </w:r>
      <w:r>
        <w:t xml:space="preserve"> given the size of redwood root system</w:t>
      </w:r>
      <w:commentRangeStart w:id="66"/>
      <w:r>
        <w:t xml:space="preserve">s. </w:t>
      </w:r>
      <w:commentRangeEnd w:id="66"/>
      <w:r w:rsidR="00A63733">
        <w:rPr>
          <w:rStyle w:val="CommentReference"/>
        </w:rPr>
        <w:commentReference w:id="66"/>
      </w:r>
      <w:r w:rsidR="00D52FE0">
        <w:t>Across greater spatial scales, soil mixing may be driven by erosion or depositional events:</w:t>
      </w:r>
      <w:r>
        <w:t xml:space="preserve"> the ages</w:t>
      </w:r>
      <w:r w:rsidR="00D52FE0">
        <w:t xml:space="preserve"> and depths</w:t>
      </w:r>
      <w:r>
        <w:t xml:space="preserve"> of charcoal fragments from the alluvial fan indicates that material in the alluvial fan sampled was likely transported by a depositional event (Fig 2). While the dates were not included in analysis because of their distinct age and source, these fragments are evidence </w:t>
      </w:r>
      <w:r>
        <w:rPr>
          <w:color w:val="000000"/>
        </w:rPr>
        <w:t xml:space="preserve">that charcoal can persist in coast redwood soils for thousands of years, perhaps especially when buried </w:t>
      </w:r>
      <w:r w:rsidR="00D52FE0">
        <w:rPr>
          <w:color w:val="000000"/>
        </w:rPr>
        <w:t xml:space="preserve">deeply </w:t>
      </w:r>
      <w:r>
        <w:rPr>
          <w:color w:val="000000"/>
        </w:rPr>
        <w:t xml:space="preserve">in depositional events. </w:t>
      </w:r>
    </w:p>
    <w:p w14:paraId="0000004F" w14:textId="25766D62" w:rsidR="008700DA" w:rsidRPr="00D52FE0" w:rsidRDefault="00EE2F87" w:rsidP="00D52FE0">
      <w:pPr>
        <w:spacing w:line="480" w:lineRule="auto"/>
        <w:ind w:firstLine="720"/>
        <w:rPr>
          <w:b/>
        </w:rPr>
      </w:pPr>
      <w:r>
        <w:t>The highest density of radiocarbon dates from mineral soils occurred within the last 1,000 years, suggesting a number of things: either a shift in the frequency of fire, optimized charcoal preservation or a bias in sampling. Two soil charcoal radiocarbon dates registered as “modern” (~1950 or more recent) and may be from settler/logger-induced broadcast burns that took place in the region in the 1900s and earlier in order to expose adjacent landscapes for easier harvesting (Table S1).  Overlap exists between the fire scars dated by unpublished Norman and Jennings work and the soil charcoal radiocarbon dates that occur within the last few hundred years. Specifically, fire events at ca. 100 and ca. 175 years BP registered in both the soil charcoal and tree ring records</w:t>
      </w:r>
      <w:r w:rsidR="00D52FE0">
        <w:t>, emphasizing that the higher density of radiocarbon density may reflect fire frequency</w:t>
      </w:r>
      <w:r>
        <w:t xml:space="preserve">. </w:t>
      </w:r>
      <w:commentRangeStart w:id="67"/>
      <w:r w:rsidR="00D52FE0">
        <w:t>While greater investigation is needed to fully constrain fire activity across the last millennium in coast redwood forests, d</w:t>
      </w:r>
      <w:r>
        <w:t>ated fires from the Norman and Jennings project only extend back to 250 years BP, again emphasizing the value of the temporal extent of soil charcoal</w:t>
      </w:r>
      <w:commentRangeStart w:id="68"/>
      <w:r>
        <w:rPr>
          <w:color w:val="4472C4"/>
        </w:rPr>
        <w:t>.</w:t>
      </w:r>
      <w:commentRangeEnd w:id="68"/>
      <w:ins w:id="69" w:author="Hayes, Katherine" w:date="2021-01-28T08:09:00Z">
        <w:r>
          <w:rPr>
            <w:color w:val="4472C4"/>
          </w:rPr>
          <w:t xml:space="preserve"> </w:t>
        </w:r>
      </w:ins>
      <w:commentRangeEnd w:id="67"/>
      <w:r w:rsidR="00F61C5E">
        <w:rPr>
          <w:rStyle w:val="CommentReference"/>
        </w:rPr>
        <w:commentReference w:id="68"/>
      </w:r>
      <w:r w:rsidR="00B47A81">
        <w:rPr>
          <w:rStyle w:val="CommentReference"/>
        </w:rPr>
        <w:commentReference w:id="67"/>
      </w:r>
      <w:ins w:id="70" w:author="Trevor A. Carter" w:date="2021-01-28T08:09:00Z">
        <w:r>
          <w:rPr>
            <w:color w:val="4472C4"/>
          </w:rPr>
          <w:t xml:space="preserve"> </w:t>
        </w:r>
      </w:ins>
      <w:r w:rsidR="00D52FE0">
        <w:rPr>
          <w:color w:val="4472C4"/>
        </w:rPr>
        <w:t>[still figuring out how to plot this in a useful way]</w:t>
      </w:r>
    </w:p>
    <w:p w14:paraId="00000050" w14:textId="77777777" w:rsidR="008700DA" w:rsidRDefault="00EE2F87">
      <w:pPr>
        <w:pStyle w:val="Heading2"/>
      </w:pPr>
      <w:r>
        <w:t>4.1 Pyrogenic Carbon</w:t>
      </w:r>
    </w:p>
    <w:p w14:paraId="258F0640" w14:textId="7A0ECB69" w:rsidR="00D52FE0" w:rsidRDefault="00EE2F87" w:rsidP="00D52FE0">
      <w:pPr>
        <w:spacing w:line="480" w:lineRule="auto"/>
        <w:ind w:firstLine="720"/>
      </w:pPr>
      <w:commentRangeStart w:id="71"/>
      <w:r>
        <w:t xml:space="preserve">The average proportion of </w:t>
      </w:r>
      <w:proofErr w:type="spellStart"/>
      <w:r>
        <w:t>PyC</w:t>
      </w:r>
      <w:proofErr w:type="spellEnd"/>
      <w:r>
        <w:t xml:space="preserve"> relative to total soil C in redwood ecosystems was comparable to estimates for ecosystems with </w:t>
      </w:r>
      <w:commentRangeEnd w:id="71"/>
      <w:r w:rsidR="00B47A81">
        <w:rPr>
          <w:rStyle w:val="CommentReference"/>
        </w:rPr>
        <w:commentReference w:id="71"/>
      </w:r>
      <w:r>
        <w:t>frequent fire (</w:t>
      </w:r>
      <w:r w:rsidR="00D52FE0">
        <w:t>15%</w:t>
      </w:r>
      <w:r>
        <w:t>), and proportions at deeper depths were distinctively higher (</w:t>
      </w:r>
      <w:r w:rsidR="00D52FE0">
        <w:t>20%</w:t>
      </w:r>
      <w:r>
        <w:t xml:space="preserve">). </w:t>
      </w:r>
      <w:r w:rsidR="00D52FE0">
        <w:t xml:space="preserve">Specifically, the average g/m2 of </w:t>
      </w:r>
      <w:proofErr w:type="spellStart"/>
      <w:r w:rsidR="00D52FE0">
        <w:t>PyC</w:t>
      </w:r>
      <w:proofErr w:type="spellEnd"/>
      <w:r w:rsidR="00D52FE0">
        <w:t xml:space="preserve"> across sites was </w:t>
      </w:r>
      <w:r w:rsidR="00D52FE0">
        <w:lastRenderedPageBreak/>
        <w:t xml:space="preserve">higher than estimates produced for coastal Douglas-fir forests in Southwest Oregon, boreal forest soils, Sierra Nevada soils and dry Ponderosa Pine forest soils, all systems that undergo regular fire at different temporal intervals (Ball et a. 2010, </w:t>
      </w:r>
      <w:proofErr w:type="spellStart"/>
      <w:r w:rsidR="00D52FE0">
        <w:t>Kurth</w:t>
      </w:r>
      <w:proofErr w:type="spellEnd"/>
      <w:r w:rsidR="00D52FE0">
        <w:t xml:space="preserve"> et al. 2006, Pingree et al. 2012, </w:t>
      </w:r>
      <w:proofErr w:type="spellStart"/>
      <w:r w:rsidR="00D52FE0">
        <w:t>Bélanger</w:t>
      </w:r>
      <w:proofErr w:type="spellEnd"/>
      <w:r w:rsidR="00D52FE0">
        <w:t xml:space="preserve"> and </w:t>
      </w:r>
      <w:proofErr w:type="spellStart"/>
      <w:r w:rsidR="00D52FE0">
        <w:t>Pinno</w:t>
      </w:r>
      <w:proofErr w:type="spellEnd"/>
      <w:r w:rsidR="00D52FE0">
        <w:t xml:space="preserve"> 2008, Mackenzie et al. 2008). Pingree 2012 found ca. 700 g/m2 of </w:t>
      </w:r>
      <w:proofErr w:type="spellStart"/>
      <w:r w:rsidR="00D52FE0">
        <w:t>PyC</w:t>
      </w:r>
      <w:proofErr w:type="spellEnd"/>
      <w:r w:rsidR="00D52FE0">
        <w:t xml:space="preserve"> in the Siskiyou Mountains, constituting nearly 20% of total C in surface and subsurface mineral soils. Comparing across ecosystems, the system with the most similar mass of </w:t>
      </w:r>
      <w:proofErr w:type="spellStart"/>
      <w:r w:rsidR="00D52FE0">
        <w:t>PyC</w:t>
      </w:r>
      <w:proofErr w:type="spellEnd"/>
      <w:r w:rsidR="00D52FE0">
        <w:t xml:space="preserve"> is a boreal forest in Saskatchewan with a reported 4,000-11,000 kg charcoal C ha</w:t>
      </w:r>
      <w:sdt>
        <w:sdtPr>
          <w:tag w:val="goog_rdk_2"/>
          <w:id w:val="-1620899561"/>
        </w:sdtPr>
        <w:sdtEndPr/>
        <w:sdtContent>
          <w:r w:rsidR="00D52FE0">
            <w:rPr>
              <w:rFonts w:ascii="Gungsuh" w:eastAsia="Gungsuh" w:hAnsi="Gungsuh" w:cs="Gungsuh"/>
              <w:vertAlign w:val="superscript"/>
            </w:rPr>
            <w:t>−1</w:t>
          </w:r>
        </w:sdtContent>
      </w:sdt>
      <w:r w:rsidR="00D52FE0">
        <w:t xml:space="preserve"> (</w:t>
      </w:r>
      <w:proofErr w:type="spellStart"/>
      <w:r w:rsidR="00D52FE0">
        <w:t>Bélanger</w:t>
      </w:r>
      <w:proofErr w:type="spellEnd"/>
      <w:r w:rsidR="00D52FE0">
        <w:t xml:space="preserve"> and </w:t>
      </w:r>
      <w:proofErr w:type="spellStart"/>
      <w:r w:rsidR="00D52FE0">
        <w:t>Pinno</w:t>
      </w:r>
      <w:proofErr w:type="spellEnd"/>
      <w:r w:rsidR="00D52FE0">
        <w:t xml:space="preserve"> 2008). Mass of </w:t>
      </w:r>
      <w:proofErr w:type="spellStart"/>
      <w:r w:rsidR="00D52FE0">
        <w:t>PyC</w:t>
      </w:r>
      <w:proofErr w:type="spellEnd"/>
      <w:r w:rsidR="00D52FE0">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a testament to efficient burial and preservation of charcoal into mineral soils.</w:t>
      </w:r>
    </w:p>
    <w:p w14:paraId="61315470" w14:textId="77777777" w:rsidR="00396C11" w:rsidRDefault="00396C11" w:rsidP="00396C11">
      <w:pPr>
        <w:spacing w:line="480" w:lineRule="auto"/>
        <w:ind w:firstLine="720"/>
      </w:pPr>
      <w:commentRangeStart w:id="72"/>
      <w:r>
        <w:t>Our results</w:t>
      </w:r>
      <w:r w:rsidR="00EE2F87">
        <w:t xml:space="preserve"> </w:t>
      </w:r>
      <w:commentRangeEnd w:id="72"/>
      <w:r w:rsidR="00B47A81">
        <w:rPr>
          <w:rStyle w:val="CommentReference"/>
        </w:rPr>
        <w:commentReference w:id="72"/>
      </w:r>
      <w:r w:rsidR="00EE2F87">
        <w:t xml:space="preserve">suggest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may promote the burial and preservation of charcoal. Acid digestion may underestimate </w:t>
      </w:r>
      <w:proofErr w:type="spellStart"/>
      <w:r w:rsidR="00EE2F87">
        <w:t>PyC</w:t>
      </w:r>
      <w:proofErr w:type="spellEnd"/>
      <w:r w:rsidR="00EE2F87">
        <w:t xml:space="preserve"> soil content, as charcoal standards lost 34% of </w:t>
      </w:r>
      <w:proofErr w:type="spellStart"/>
      <w:r w:rsidR="00EE2F87">
        <w:t>PyC</w:t>
      </w:r>
      <w:proofErr w:type="spellEnd"/>
      <w:r w:rsidR="00EE2F87">
        <w:t xml:space="preserve"> during digestion. However, </w:t>
      </w:r>
      <w:r>
        <w:t xml:space="preserve">the extremely </w:t>
      </w:r>
      <w:commentRangeStart w:id="73"/>
      <w:r>
        <w:t xml:space="preserve">young age </w:t>
      </w:r>
      <w:commentRangeEnd w:id="73"/>
      <w:r w:rsidR="00B47A81">
        <w:rPr>
          <w:rStyle w:val="CommentReference"/>
        </w:rPr>
        <w:commentReference w:id="73"/>
      </w:r>
      <w:r>
        <w:t>of standards means</w:t>
      </w:r>
      <w:r w:rsidR="00EE2F87">
        <w:t xml:space="preserve"> </w:t>
      </w:r>
      <w:r>
        <w:t>they contain</w:t>
      </w:r>
      <w:r w:rsidR="00EE2F87">
        <w:t xml:space="preserve"> components that </w:t>
      </w:r>
      <w:r>
        <w:t>will be lost through</w:t>
      </w:r>
      <w:r w:rsidR="00EE2F87">
        <w:t xml:space="preserve"> normal soil-respiration activity </w:t>
      </w:r>
      <w:r>
        <w:t>while in a</w:t>
      </w:r>
      <w:r w:rsidR="00EE2F87">
        <w:t xml:space="preserve"> soil environment for decades</w:t>
      </w:r>
      <w:r>
        <w:t xml:space="preserve"> or longer</w:t>
      </w:r>
      <w:r w:rsidR="00EE2F87">
        <w:t xml:space="preserve">. Decomposition rates for younger, artificially made charcoal are often higher and </w:t>
      </w:r>
      <w:proofErr w:type="spellStart"/>
      <w:r w:rsidR="00EE2F87">
        <w:t>Kurth</w:t>
      </w:r>
      <w:proofErr w:type="spellEnd"/>
      <w:r w:rsidR="00EE2F87">
        <w:t xml:space="preserve"> et al. (2006) reported </w:t>
      </w:r>
      <w:proofErr w:type="spellStart"/>
      <w:r w:rsidR="00EE2F87">
        <w:t>PyC</w:t>
      </w:r>
      <w:proofErr w:type="spellEnd"/>
      <w:r w:rsidR="00EE2F87">
        <w:t xml:space="preserve"> loss of less than 10% (Douglas-fir charcoal) using the same acid-peroxide digestion. Therefore, it is not clear to what degree the </w:t>
      </w:r>
      <w:r w:rsidR="00EE2F87">
        <w:lastRenderedPageBreak/>
        <w:t xml:space="preserve">acid-digestion underestimates the actual </w:t>
      </w:r>
      <w:commentRangeStart w:id="74"/>
      <w:proofErr w:type="spellStart"/>
      <w:r w:rsidR="00EE2F87">
        <w:t>PyC</w:t>
      </w:r>
      <w:proofErr w:type="spellEnd"/>
      <w:r w:rsidR="00EE2F87">
        <w:t xml:space="preserve"> </w:t>
      </w:r>
      <w:commentRangeEnd w:id="74"/>
      <w:r w:rsidR="00B47A81">
        <w:rPr>
          <w:rStyle w:val="CommentReference"/>
        </w:rPr>
        <w:commentReference w:id="74"/>
      </w:r>
      <w:r w:rsidR="00EE2F87">
        <w:t xml:space="preserve">concentration, and more work is needed to clarify the effect of charcoal age on digestion estimates. </w:t>
      </w:r>
    </w:p>
    <w:p w14:paraId="7C7F7F5F" w14:textId="1704DCDA" w:rsidR="00EA2E8F" w:rsidRDefault="00EA2E8F" w:rsidP="00396C11">
      <w:pPr>
        <w:spacing w:line="480" w:lineRule="auto"/>
        <w:ind w:firstLine="720"/>
      </w:pPr>
      <w:r w:rsidRPr="00396C11">
        <w:rPr>
          <w:color w:val="000000" w:themeColor="text1"/>
        </w:rPr>
        <w:t>Furthermore, interpreting past fire activity from soil charcoal requires a series of assumptions about the various processes impacting soil charcoal deposition and persistence: charcoal degradation within soil may occur at different rates between systems or across depth (), subsequent fires may consume charcoal in upper soil layers () and erosion may transport particles across large distances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Doetterl</w:t>
      </w:r>
      <w:proofErr w:type="spellEnd"/>
      <w:r w:rsidRPr="00396C11">
        <w:rPr>
          <w:color w:val="000000" w:themeColor="text1"/>
        </w:rPr>
        <w:t xml:space="preserve"> et al. 2016). Due to the myriad of factors that induce soil mixing and movement (erosion, cryoturbation, tree tip ups, bioturbation, </w:t>
      </w:r>
      <w:proofErr w:type="spellStart"/>
      <w:r w:rsidRPr="00396C11">
        <w:rPr>
          <w:color w:val="000000" w:themeColor="text1"/>
        </w:rPr>
        <w:t>etc</w:t>
      </w:r>
      <w:proofErr w:type="spellEnd"/>
      <w:r w:rsidRPr="00396C11">
        <w:rPr>
          <w:color w:val="000000" w:themeColor="text1"/>
        </w:rPr>
        <w:t xml:space="preserve">), few soil systems display a stratigraphy signaling </w:t>
      </w:r>
      <w:proofErr w:type="gramStart"/>
      <w:r w:rsidRPr="00396C11">
        <w:rPr>
          <w:color w:val="000000" w:themeColor="text1"/>
        </w:rPr>
        <w:t>an</w:t>
      </w:r>
      <w:proofErr w:type="gramEnd"/>
      <w:r w:rsidRPr="00396C11">
        <w:rPr>
          <w:color w:val="000000" w:themeColor="text1"/>
        </w:rPr>
        <w:t xml:space="preserve"> consistent age-depth relationship (older soil at deeper depths), limiting our ability to extrapolate results (</w:t>
      </w:r>
      <w:proofErr w:type="spellStart"/>
      <w:r w:rsidRPr="00396C11">
        <w:rPr>
          <w:color w:val="000000" w:themeColor="text1"/>
        </w:rPr>
        <w:t>Conedera</w:t>
      </w:r>
      <w:proofErr w:type="spellEnd"/>
      <w:r w:rsidRPr="00396C11">
        <w:rPr>
          <w:color w:val="000000" w:themeColor="text1"/>
        </w:rPr>
        <w:t xml:space="preserve"> et al. 2009, </w:t>
      </w:r>
      <w:proofErr w:type="spellStart"/>
      <w:r w:rsidRPr="00396C11">
        <w:rPr>
          <w:color w:val="000000" w:themeColor="text1"/>
        </w:rPr>
        <w:t>Carcaillet</w:t>
      </w:r>
      <w:proofErr w:type="spellEnd"/>
      <w:r w:rsidRPr="00396C11">
        <w:rPr>
          <w:color w:val="000000" w:themeColor="text1"/>
        </w:rPr>
        <w:t xml:space="preserve"> et al. 2000)</w:t>
      </w:r>
      <w:r w:rsidR="00396C11" w:rsidRPr="00396C11">
        <w:t>. However,</w:t>
      </w:r>
      <w:r w:rsidR="00396C11">
        <w:t xml:space="preserve"> recovering individual dates within mixed soils still allows for individual records of fire across a longer time scale than that available currently in redwood fire proxies. </w:t>
      </w:r>
    </w:p>
    <w:p w14:paraId="5CE6FE1C" w14:textId="5AA0930A" w:rsidR="00B47A81" w:rsidRDefault="00B47A81" w:rsidP="00396C11">
      <w:pPr>
        <w:spacing w:line="480" w:lineRule="auto"/>
        <w:ind w:firstLine="720"/>
        <w:rPr>
          <w:ins w:id="75" w:author="Brian Buma" w:date="2021-01-28T08:08:00Z"/>
        </w:rPr>
      </w:pPr>
      <w:commentRangeStart w:id="76"/>
      <w:ins w:id="77" w:author="Brian Buma" w:date="2021-01-28T08:08:00Z">
        <w:r>
          <w:t>X</w:t>
        </w:r>
        <w:commentRangeEnd w:id="76"/>
        <w:r>
          <w:rPr>
            <w:rStyle w:val="CommentReference"/>
          </w:rPr>
          <w:commentReference w:id="76"/>
        </w:r>
      </w:ins>
    </w:p>
    <w:p w14:paraId="2B2E2272" w14:textId="52B8EB31" w:rsidR="00396C11" w:rsidRPr="00396C11" w:rsidRDefault="00396C11" w:rsidP="00396C11">
      <w:pPr>
        <w:spacing w:line="480" w:lineRule="auto"/>
        <w:rPr>
          <w:b/>
          <w:bCs/>
        </w:rPr>
      </w:pPr>
      <w:r w:rsidRPr="00396C11">
        <w:rPr>
          <w:b/>
          <w:bCs/>
        </w:rPr>
        <w:t>5.1 Conclusion</w:t>
      </w:r>
    </w:p>
    <w:p w14:paraId="00000055" w14:textId="0BCC6EB2" w:rsidR="008700DA" w:rsidRDefault="00EE2F87">
      <w:pPr>
        <w:spacing w:line="480" w:lineRule="auto"/>
        <w:ind w:firstLine="720"/>
      </w:pPr>
      <w:r>
        <w:t xml:space="preserve">Soil charcoal in old growth redwood forests provide a record of fire activity </w:t>
      </w:r>
      <w:proofErr w:type="spellStart"/>
      <w:r w:rsidR="00396C11">
        <w:t>inaccessble</w:t>
      </w:r>
      <w:proofErr w:type="spellEnd"/>
      <w:r>
        <w:t xml:space="preserve"> through </w:t>
      </w:r>
      <w:proofErr w:type="spellStart"/>
      <w:r>
        <w:t>tree</w:t>
      </w:r>
      <w:proofErr w:type="spellEnd"/>
      <w:r>
        <w:t xml:space="preserve">-ring or anthropogenic records. High levels of mixing may improve the capacity of charcoal to persist within soil, allowing for preservation of fire history records, though not in sequence. Levels of </w:t>
      </w:r>
      <w:proofErr w:type="spellStart"/>
      <w:r>
        <w:t>PyC</w:t>
      </w:r>
      <w:proofErr w:type="spellEnd"/>
      <w:r>
        <w:t xml:space="preserve"> are comparable to other fire-prone ecosystems, suggesting fire is a feature of coast redwood forests over thousand-year time scales. </w:t>
      </w:r>
    </w:p>
    <w:p w14:paraId="192980AD" w14:textId="7D47E12B" w:rsidR="009918D1" w:rsidRDefault="009918D1" w:rsidP="009918D1">
      <w:pPr>
        <w:spacing w:line="480" w:lineRule="auto"/>
      </w:pPr>
      <w:r w:rsidRPr="009918D1">
        <w:rPr>
          <w:b/>
          <w:bCs/>
        </w:rPr>
        <w:t>Data Availability:</w:t>
      </w:r>
      <w:r>
        <w:t xml:space="preserve"> The data and code used in this manuscript have been made available for reproducibility purposes and are accessible at the following DOI: </w:t>
      </w:r>
      <w:hyperlink r:id="rId17" w:history="1">
        <w:r w:rsidRPr="009918D1">
          <w:rPr>
            <w:rStyle w:val="Hyperlink"/>
          </w:rPr>
          <w:t>10.5281/zenodo.4455777</w:t>
        </w:r>
      </w:hyperlink>
      <w:r>
        <w:t>.</w:t>
      </w:r>
    </w:p>
    <w:p w14:paraId="00000056" w14:textId="77777777" w:rsidR="008700DA" w:rsidRDefault="00EE2F87">
      <w:pPr>
        <w:pStyle w:val="Heading1"/>
        <w:spacing w:line="480" w:lineRule="auto"/>
      </w:pPr>
      <w:r>
        <w:lastRenderedPageBreak/>
        <w:t>Acknowledgements</w:t>
      </w:r>
    </w:p>
    <w:p w14:paraId="00000057" w14:textId="77777777" w:rsidR="008700DA" w:rsidRDefault="00EE2F87">
      <w:pPr>
        <w:spacing w:line="480" w:lineRule="auto"/>
      </w:pPr>
      <w:r>
        <w:t xml:space="preserve">This research was supported by funding provided by the Bureau of Land Management </w:t>
      </w:r>
      <w:proofErr w:type="gramStart"/>
      <w:r>
        <w:t>( id</w:t>
      </w:r>
      <w:proofErr w:type="gramEnd"/>
      <w:r>
        <w:t xml:space="preserve"> number). Fieldwork was supported by the BLM Arcata field office. We thank Alexia Gee for assistance in the field and </w:t>
      </w:r>
      <w:proofErr w:type="spellStart"/>
      <w:r>
        <w:t>Kergis</w:t>
      </w:r>
      <w:proofErr w:type="spellEnd"/>
      <w:r>
        <w:t xml:space="preserve"> Hiebert for assistance in the laboratory. We thank Lukas Silva and Toby Maxwell for valuable support and advice. Finally, we thank Rosemary Sheriff for providing friendly review which significantly contributed to the quality of the paper. </w:t>
      </w:r>
      <w:r>
        <w:br w:type="page"/>
      </w:r>
    </w:p>
    <w:p w14:paraId="00000058" w14:textId="77777777" w:rsidR="008700DA" w:rsidRDefault="00EE2F87">
      <w:pPr>
        <w:pStyle w:val="Heading1"/>
        <w:spacing w:line="480" w:lineRule="auto"/>
      </w:pPr>
      <w:r>
        <w:lastRenderedPageBreak/>
        <w:t>References</w:t>
      </w:r>
    </w:p>
    <w:p w14:paraId="00000059" w14:textId="77777777" w:rsidR="008700DA" w:rsidRDefault="00EE2F87">
      <w:pPr>
        <w:ind w:left="720" w:hanging="720"/>
      </w:pPr>
      <w:r>
        <w:t>Ball, P. N., et al. "Wildfire and charcoal enhance nitrification and ammonium-oxidizing bacterial abundance in dry montane forest soils." </w:t>
      </w:r>
      <w:r>
        <w:rPr>
          <w:i/>
        </w:rPr>
        <w:t>Journal of Environmental Quality</w:t>
      </w:r>
      <w:r>
        <w:t> 39.4 (2010): 1243-1253.</w:t>
      </w:r>
    </w:p>
    <w:p w14:paraId="0000005A" w14:textId="77777777" w:rsidR="008700DA" w:rsidRDefault="00EE2F87">
      <w:pPr>
        <w:ind w:left="720" w:hanging="720"/>
      </w:pPr>
      <w:r>
        <w:t>Baxter, W. T., and P. M. Brown. "Fire history in coast redwood forests of the Mendocino Coast, California." (2003).</w:t>
      </w:r>
    </w:p>
    <w:p w14:paraId="0000005B" w14:textId="77777777" w:rsidR="008700DA" w:rsidRDefault="00EE2F87">
      <w:pPr>
        <w:ind w:left="720" w:hanging="720"/>
      </w:pPr>
      <w:r>
        <w:t xml:space="preserve">Bird, Michael I., et al. "The pyrogenic carbon </w:t>
      </w:r>
      <w:proofErr w:type="gramStart"/>
      <w:r>
        <w:t>cycle</w:t>
      </w:r>
      <w:proofErr w:type="gramEnd"/>
      <w:r>
        <w:t>." </w:t>
      </w:r>
      <w:r>
        <w:rPr>
          <w:i/>
        </w:rPr>
        <w:t>Annual Review of Earth and Planetary Sciences</w:t>
      </w:r>
      <w:r>
        <w:t> 43 (2015): 273-298.</w:t>
      </w:r>
    </w:p>
    <w:p w14:paraId="0000005C" w14:textId="77777777" w:rsidR="008700DA" w:rsidRDefault="00EE2F87">
      <w:pPr>
        <w:ind w:left="720" w:hanging="720"/>
      </w:pPr>
      <w:r>
        <w:t>Brown, Peter M., and William T. Baxter. "Fire history in coast redwood forests of the Mendocino Coast, California." </w:t>
      </w:r>
      <w:r>
        <w:rPr>
          <w:i/>
        </w:rPr>
        <w:t>Northwest Science</w:t>
      </w:r>
      <w:r>
        <w:t> 77.2 (2003): 147-158.</w:t>
      </w:r>
    </w:p>
    <w:p w14:paraId="0000005D" w14:textId="77777777" w:rsidR="008700DA" w:rsidRDefault="00EE2F87">
      <w:pPr>
        <w:ind w:left="720" w:hanging="720"/>
      </w:pPr>
      <w:r>
        <w:t xml:space="preserve">Brown, Peter M., and Thomas W. </w:t>
      </w:r>
      <w:proofErr w:type="spellStart"/>
      <w:r>
        <w:t>Swetnam</w:t>
      </w:r>
      <w:proofErr w:type="spellEnd"/>
      <w:r>
        <w:t>. "A cross-dated fire history from coast redwood near Redwood National Park, California." </w:t>
      </w:r>
      <w:r>
        <w:rPr>
          <w:i/>
        </w:rPr>
        <w:t>Canadian Journal of Forest Research</w:t>
      </w:r>
      <w:r>
        <w:t> 24.1 (1994): 21-31.</w:t>
      </w:r>
    </w:p>
    <w:p w14:paraId="0000005E" w14:textId="77777777" w:rsidR="008700DA" w:rsidRDefault="00EE2F87">
      <w:pPr>
        <w:ind w:left="720" w:hanging="720"/>
      </w:pPr>
      <w:r>
        <w:t>Brown, P.M.; Kaye, M.W.; Buckley, D. 1999. Fire history in Douglas-fir and coast redwood forests at Point Reyes National Seashore, California. Northwest Science 73: 205-216.</w:t>
      </w:r>
    </w:p>
    <w:p w14:paraId="0000005F" w14:textId="77777777" w:rsidR="008700DA" w:rsidRDefault="00EE2F87">
      <w:pPr>
        <w:ind w:left="720" w:hanging="720"/>
      </w:pPr>
      <w:r>
        <w:t>Brown, Peter M. "What Was the Role of Fire in Coast Redwood Forests?." </w:t>
      </w:r>
      <w:r>
        <w:rPr>
          <w:i/>
        </w:rPr>
        <w:t>Proceedings of the redwood region forest science symposium: what does the future hold</w:t>
      </w:r>
      <w:r>
        <w:t>. 2007.</w:t>
      </w:r>
    </w:p>
    <w:p w14:paraId="00000060" w14:textId="77777777" w:rsidR="008700DA" w:rsidRDefault="00EE2F87">
      <w:pPr>
        <w:ind w:left="720" w:hanging="720"/>
      </w:pPr>
      <w:r>
        <w:t xml:space="preserve">Carroll, A. L., S. C. </w:t>
      </w:r>
      <w:proofErr w:type="spellStart"/>
      <w:r>
        <w:t>Sillett</w:t>
      </w:r>
      <w:proofErr w:type="spellEnd"/>
      <w:r>
        <w:t>, and R. Van Pelt. "Tree-ring indicators of fire in two old-growth coast redwood forests." </w:t>
      </w:r>
      <w:r>
        <w:rPr>
          <w:i/>
        </w:rPr>
        <w:t>Fire Ecology</w:t>
      </w:r>
      <w:r>
        <w:t> 14.1 (2018): 85-105.</w:t>
      </w:r>
    </w:p>
    <w:p w14:paraId="00000061" w14:textId="77777777" w:rsidR="008700DA" w:rsidRDefault="00EE2F87">
      <w:pPr>
        <w:ind w:left="720" w:hanging="720"/>
      </w:pPr>
      <w:r>
        <w:t xml:space="preserve">DeLuca, Thomas H., and Gregory H. </w:t>
      </w:r>
      <w:proofErr w:type="spellStart"/>
      <w:r>
        <w:t>Aplet</w:t>
      </w:r>
      <w:proofErr w:type="spellEnd"/>
      <w:r>
        <w:t>. "Charcoal and carbon storage in forest soils of the Rocky Mountain West." </w:t>
      </w:r>
      <w:r>
        <w:rPr>
          <w:i/>
        </w:rPr>
        <w:t>Frontiers in Ecology and the Environment</w:t>
      </w:r>
      <w:r>
        <w:t> 6.1 (2008): 18-24.</w:t>
      </w:r>
    </w:p>
    <w:p w14:paraId="00000062" w14:textId="77777777" w:rsidR="008700DA" w:rsidRDefault="00EE2F87">
      <w:pPr>
        <w:ind w:left="720" w:hanging="720"/>
      </w:pPr>
      <w:r>
        <w:t>Fried, Jeremy S., Margaret S. Torn, and Evan Mills. "The impact of climate change on wildfire severity: a regional forecast for northern California." </w:t>
      </w:r>
      <w:r>
        <w:rPr>
          <w:i/>
        </w:rPr>
        <w:t>Climatic change</w:t>
      </w:r>
      <w:r>
        <w:t> 64.1-2 (2004): 169-191.</w:t>
      </w:r>
    </w:p>
    <w:p w14:paraId="00000063" w14:textId="77777777" w:rsidR="008700DA" w:rsidRDefault="00EE2F87">
      <w:pPr>
        <w:ind w:left="720" w:hanging="720"/>
      </w:pPr>
      <w:r>
        <w:t>Fritz, Emanuel. "Problems in dating rings of California coast redwood." </w:t>
      </w:r>
      <w:r>
        <w:rPr>
          <w:i/>
        </w:rPr>
        <w:t>Tree-Ring Bulletin</w:t>
      </w:r>
      <w:r>
        <w:t> (1940).</w:t>
      </w:r>
    </w:p>
    <w:p w14:paraId="00000064" w14:textId="77777777" w:rsidR="008700DA" w:rsidRDefault="00EE2F87">
      <w:pPr>
        <w:ind w:left="720" w:hanging="720"/>
      </w:pPr>
      <w:r>
        <w:t>Gavin, Daniel G., et al. "Forest fire and climate change in western North America: insights from sediment charcoal records." </w:t>
      </w:r>
      <w:r>
        <w:rPr>
          <w:i/>
        </w:rPr>
        <w:t>Frontiers in Ecology and the Environment</w:t>
      </w:r>
      <w:r>
        <w:t> 5.9 (2007): 499-506.</w:t>
      </w:r>
    </w:p>
    <w:p w14:paraId="00000065" w14:textId="77777777" w:rsidR="008700DA" w:rsidRDefault="00EE2F87">
      <w:pPr>
        <w:ind w:left="720" w:hanging="720"/>
      </w:pPr>
      <w:r>
        <w:t xml:space="preserve">Hostetler, S. W., P. J. </w:t>
      </w:r>
      <w:proofErr w:type="spellStart"/>
      <w:r>
        <w:t>Bartlein</w:t>
      </w:r>
      <w:proofErr w:type="spellEnd"/>
      <w:r>
        <w:t>, and J. R. Alder. "Atmospheric and surface climate associated with 1986‐2013 wildfires in North America." </w:t>
      </w:r>
      <w:r>
        <w:rPr>
          <w:i/>
        </w:rPr>
        <w:t xml:space="preserve">Journal of Geophysical Research: </w:t>
      </w:r>
      <w:proofErr w:type="spellStart"/>
      <w:r>
        <w:rPr>
          <w:i/>
        </w:rPr>
        <w:t>Biogeosciences</w:t>
      </w:r>
      <w:proofErr w:type="spellEnd"/>
      <w:r>
        <w:t> (2018).</w:t>
      </w:r>
    </w:p>
    <w:p w14:paraId="00000066" w14:textId="77777777" w:rsidR="008700DA" w:rsidRDefault="00EE2F87">
      <w:pPr>
        <w:ind w:left="720" w:hanging="720"/>
      </w:pPr>
      <w:r>
        <w:t>Knicker, H. 2011. Pyrogenic organic matter in soil: Its origin and occurrence, its chemistry and survival in soil environments. Quaternary International 243:251–263.</w:t>
      </w:r>
    </w:p>
    <w:p w14:paraId="00000067" w14:textId="77777777" w:rsidR="008700DA" w:rsidRDefault="00EE2F87">
      <w:pPr>
        <w:ind w:left="720" w:hanging="720"/>
      </w:pPr>
      <w:r>
        <w:t>Law, B. E., et al. "Carbon storage and fluxes in ponderosa pine forests at different developmental stages." </w:t>
      </w:r>
      <w:r>
        <w:rPr>
          <w:i/>
        </w:rPr>
        <w:t>Global Change Biology</w:t>
      </w:r>
      <w:r>
        <w:t> 7.7 (2001): 755-777.</w:t>
      </w:r>
    </w:p>
    <w:p w14:paraId="00000068" w14:textId="77777777" w:rsidR="008700DA" w:rsidRDefault="00EE2F87">
      <w:pPr>
        <w:ind w:left="720" w:hanging="720"/>
      </w:pPr>
      <w:r>
        <w:t xml:space="preserve">Long, James N. "Emulating natural disturbance regimes as a basis for forest management: </w:t>
      </w:r>
      <w:proofErr w:type="gramStart"/>
      <w:r>
        <w:t>a</w:t>
      </w:r>
      <w:proofErr w:type="gramEnd"/>
      <w:r>
        <w:t xml:space="preserve"> North American view." </w:t>
      </w:r>
      <w:r>
        <w:rPr>
          <w:i/>
        </w:rPr>
        <w:t>Forest Ecology and Management</w:t>
      </w:r>
      <w:r>
        <w:t> 257.9 (2009): 1868-1873.</w:t>
      </w:r>
    </w:p>
    <w:p w14:paraId="00000069" w14:textId="77777777" w:rsidR="008700DA" w:rsidRDefault="00EE2F87">
      <w:pPr>
        <w:ind w:left="720" w:hanging="720"/>
      </w:pPr>
      <w:r>
        <w:t>Lorimer, Craig G., et al. "</w:t>
      </w:r>
      <w:proofErr w:type="spellStart"/>
      <w:r>
        <w:t>Presettlement</w:t>
      </w:r>
      <w:proofErr w:type="spellEnd"/>
      <w:r>
        <w:t xml:space="preserve"> and modern disturbance regimes in coast redwood forests: implications for the conservation of old-growth stands." </w:t>
      </w:r>
      <w:r>
        <w:rPr>
          <w:i/>
        </w:rPr>
        <w:t>Forest Ecology and Management</w:t>
      </w:r>
      <w:r>
        <w:t> 258.7 (2009): 1038-1054.</w:t>
      </w:r>
    </w:p>
    <w:p w14:paraId="0000006A" w14:textId="77777777" w:rsidR="008700DA" w:rsidRDefault="00EE2F87">
      <w:pPr>
        <w:ind w:left="720" w:hanging="720"/>
      </w:pPr>
      <w:proofErr w:type="spellStart"/>
      <w:r>
        <w:t>MacKenzie</w:t>
      </w:r>
      <w:proofErr w:type="spellEnd"/>
      <w:r>
        <w:t>, M. Derek, et al. "Charcoal Distribution Affects Carbon and Nitrogen Contents in Forest Soils of California." </w:t>
      </w:r>
      <w:r>
        <w:rPr>
          <w:i/>
        </w:rPr>
        <w:t>Soil Science Society of America Journal</w:t>
      </w:r>
      <w:r>
        <w:t> 72.6 (2008): 1774-1785.</w:t>
      </w:r>
    </w:p>
    <w:p w14:paraId="0000006B" w14:textId="77777777" w:rsidR="008700DA" w:rsidRDefault="00EE2F87">
      <w:pPr>
        <w:ind w:left="720" w:hanging="720"/>
      </w:pPr>
      <w:r>
        <w:lastRenderedPageBreak/>
        <w:t>Norman, Steven P. "A 500-year record of fire from a humid coast redwood forest." </w:t>
      </w:r>
      <w:r>
        <w:rPr>
          <w:i/>
        </w:rPr>
        <w:t>Save the Redwoods League</w:t>
      </w:r>
      <w:r>
        <w:t> (2007).</w:t>
      </w:r>
    </w:p>
    <w:p w14:paraId="0000006C" w14:textId="77777777" w:rsidR="008700DA" w:rsidRDefault="00EE2F87">
      <w:pPr>
        <w:ind w:left="720" w:hanging="720"/>
      </w:pPr>
      <w:r>
        <w:t xml:space="preserve">Norman, Steven P. and Jennings, Greg. Insights into the vegetational development of Headwaters Forest Reserve. </w:t>
      </w:r>
    </w:p>
    <w:p w14:paraId="0000006D" w14:textId="77777777" w:rsidR="008700DA" w:rsidRDefault="00EE2F87">
      <w:pPr>
        <w:ind w:left="720" w:hanging="720"/>
      </w:pPr>
      <w:r>
        <w:t xml:space="preserve">Norman, Steven P., J. Morgan Varner, Leonel Arguello, Stephen Underwood, Bradley Graham, Greg Jennings, Yana </w:t>
      </w:r>
      <w:proofErr w:type="spellStart"/>
      <w:r>
        <w:t>Valachovic</w:t>
      </w:r>
      <w:proofErr w:type="spellEnd"/>
      <w:r>
        <w:t xml:space="preserve"> and Christopher Lee. "Fire and fuels management in coast redwood forests." (2009).</w:t>
      </w:r>
    </w:p>
    <w:p w14:paraId="0000006E" w14:textId="77777777" w:rsidR="008700DA" w:rsidRDefault="00EE2F87">
      <w:pPr>
        <w:ind w:left="720" w:hanging="720"/>
      </w:pPr>
      <w:proofErr w:type="spellStart"/>
      <w:r>
        <w:t>Noss</w:t>
      </w:r>
      <w:proofErr w:type="spellEnd"/>
      <w:r>
        <w:t>, Reed F. </w:t>
      </w:r>
      <w:r>
        <w:rPr>
          <w:i/>
        </w:rPr>
        <w:t>The redwood forest: history, ecology, and conservation of the coast redwoods</w:t>
      </w:r>
      <w:r>
        <w:t>. Island Press, 1999.</w:t>
      </w:r>
    </w:p>
    <w:p w14:paraId="0000006F" w14:textId="77777777" w:rsidR="008700DA" w:rsidRDefault="00EE2F87">
      <w:pPr>
        <w:ind w:left="720" w:hanging="720"/>
      </w:pPr>
      <w:r>
        <w:t>Pingree, Melissa RA, et al. "Long and short-term effects of fire on soil charcoal of a conifer forest in southwest Oregon." </w:t>
      </w:r>
      <w:r>
        <w:rPr>
          <w:i/>
        </w:rPr>
        <w:t>Forests</w:t>
      </w:r>
      <w:r>
        <w:t> 3.2 (2012): 353-369.</w:t>
      </w:r>
    </w:p>
    <w:p w14:paraId="00000070" w14:textId="77777777" w:rsidR="008700DA" w:rsidRDefault="00EE2F87">
      <w:pPr>
        <w:ind w:left="720" w:hanging="720"/>
      </w:pPr>
      <w:r>
        <w:t>Preston, Caroline M., and M. W. I. Schmidt. "Black (pyrogenic) carbon in boreal forests: a synthesis of current knowledge and uncertainties." </w:t>
      </w:r>
      <w:proofErr w:type="spellStart"/>
      <w:r>
        <w:rPr>
          <w:i/>
        </w:rPr>
        <w:t>Biogeosciences</w:t>
      </w:r>
      <w:proofErr w:type="spellEnd"/>
      <w:r>
        <w:rPr>
          <w:i/>
        </w:rPr>
        <w:t xml:space="preserve"> Discussions</w:t>
      </w:r>
      <w:r>
        <w:t> 3.1 (2006): 211-271.</w:t>
      </w:r>
    </w:p>
    <w:p w14:paraId="00000071" w14:textId="77777777" w:rsidR="008700DA" w:rsidRDefault="00EE2F87">
      <w:pPr>
        <w:ind w:left="720" w:hanging="720"/>
      </w:pPr>
      <w:r>
        <w:t xml:space="preserve">Reimer, P. J., E. Bard, A. Bayliss, J. W. Beck, P. G. Blackwell, C. B. Ramsey, C. E. Buck, H. Cheng, R. L. Edwards, M. Friedrich, P. M. </w:t>
      </w:r>
      <w:proofErr w:type="spellStart"/>
      <w:r>
        <w:t>Grootes</w:t>
      </w:r>
      <w:proofErr w:type="spellEnd"/>
      <w:r>
        <w:t xml:space="preserve">, T. P. </w:t>
      </w:r>
      <w:proofErr w:type="spellStart"/>
      <w:r>
        <w:t>Guilderson</w:t>
      </w:r>
      <w:proofErr w:type="spellEnd"/>
      <w:r>
        <w:t xml:space="preserve">, H. </w:t>
      </w:r>
      <w:proofErr w:type="spellStart"/>
      <w:r>
        <w:t>Haflidason</w:t>
      </w:r>
      <w:proofErr w:type="spellEnd"/>
      <w:r>
        <w:t xml:space="preserve">, I. </w:t>
      </w:r>
      <w:proofErr w:type="spellStart"/>
      <w:r>
        <w:t>Hajdas</w:t>
      </w:r>
      <w:proofErr w:type="spellEnd"/>
      <w:r>
        <w:t xml:space="preserve">, C. </w:t>
      </w:r>
      <w:proofErr w:type="spellStart"/>
      <w:r>
        <w:t>Hatte</w:t>
      </w:r>
      <w:proofErr w:type="spellEnd"/>
      <w:r>
        <w:t xml:space="preserve">, T. J. Heaton, D. L. Hoffmann, A. G. Hogg, K. A. </w:t>
      </w:r>
      <w:proofErr w:type="spellStart"/>
      <w:r>
        <w:t>Hughen</w:t>
      </w:r>
      <w:proofErr w:type="spellEnd"/>
      <w:r>
        <w:t xml:space="preserve">, K. F. Kaiser, B. Kromer, S. W. Manning, M. </w:t>
      </w:r>
      <w:proofErr w:type="spellStart"/>
      <w:r>
        <w:t>Niu</w:t>
      </w:r>
      <w:proofErr w:type="spellEnd"/>
      <w:r>
        <w:t xml:space="preserve">, R. W. Reimer, D. A. Richards, E. M. Scott, J. R. </w:t>
      </w:r>
      <w:proofErr w:type="spellStart"/>
      <w:r>
        <w:t>Southon</w:t>
      </w:r>
      <w:proofErr w:type="spellEnd"/>
      <w:r>
        <w:t xml:space="preserve">, R. A. Staff, C. S. M. Turney, and J. van der </w:t>
      </w:r>
      <w:proofErr w:type="spellStart"/>
      <w:r>
        <w:t>Plicht</w:t>
      </w:r>
      <w:proofErr w:type="spellEnd"/>
      <w:r>
        <w:t xml:space="preserve">. 2013. INTCAL13 and MARINE13 radiocarbon age calibration curves 0-50,000 years </w:t>
      </w:r>
      <w:proofErr w:type="spellStart"/>
      <w:r>
        <w:t>cal</w:t>
      </w:r>
      <w:proofErr w:type="spellEnd"/>
      <w:r>
        <w:t xml:space="preserve"> BP. Radiocarbon 55:1869–1887.</w:t>
      </w:r>
    </w:p>
    <w:p w14:paraId="00000072" w14:textId="77777777" w:rsidR="008700DA" w:rsidRDefault="00EE2F87">
      <w:pPr>
        <w:ind w:left="720" w:hanging="720"/>
      </w:pPr>
      <w:r>
        <w:t>Sawyer, John O., et al. "Characteristics of redwood forests." </w:t>
      </w:r>
      <w:r>
        <w:rPr>
          <w:i/>
        </w:rPr>
        <w:t>The redwood forest: History, ecology, and conservation of the coast redwoods</w:t>
      </w:r>
      <w:r>
        <w:t> (2000): 39-79.</w:t>
      </w:r>
    </w:p>
    <w:p w14:paraId="00000073" w14:textId="77777777" w:rsidR="008700DA" w:rsidRDefault="00EE2F87">
      <w:pPr>
        <w:ind w:left="720" w:hanging="720"/>
      </w:pPr>
      <w:r>
        <w:t>Schmidt, Michael WI, and Angela G. Noack. "Black carbon in soils and sediments: analysis, distribution, implications, and current challenges." </w:t>
      </w:r>
      <w:r>
        <w:rPr>
          <w:i/>
        </w:rPr>
        <w:t>Global biogeochemical cycles</w:t>
      </w:r>
      <w:r>
        <w:t> 14.3 (2000): 777-793.</w:t>
      </w:r>
    </w:p>
    <w:p w14:paraId="00000074" w14:textId="77777777" w:rsidR="008700DA" w:rsidRDefault="00EE2F87">
      <w:pPr>
        <w:ind w:left="720" w:hanging="720"/>
      </w:pPr>
      <w:r>
        <w:t>Stephens, Scott L., and Danny L. Fry. "Fire history in coast redwood stands in the northeastern Santa Cruz Mountains, California." </w:t>
      </w:r>
      <w:r>
        <w:rPr>
          <w:i/>
        </w:rPr>
        <w:t>Fire Ecology</w:t>
      </w:r>
      <w:r>
        <w:t> 1.1 (2005): 2-19.</w:t>
      </w:r>
    </w:p>
    <w:p w14:paraId="00000075" w14:textId="77777777" w:rsidR="008700DA" w:rsidRDefault="00EE2F87">
      <w:pPr>
        <w:ind w:left="720" w:hanging="720"/>
      </w:pPr>
      <w:r>
        <w:t>Stuart, John D. "Fire history of an old-growth forest of Sequoia sempervirens (Taxodiaceae) forest in Humboldt Redwoods State Park, California." </w:t>
      </w:r>
      <w:proofErr w:type="spellStart"/>
      <w:r>
        <w:rPr>
          <w:i/>
        </w:rPr>
        <w:t>Madrono</w:t>
      </w:r>
      <w:proofErr w:type="spellEnd"/>
      <w:r>
        <w:t> (1987): 128-141.</w:t>
      </w:r>
    </w:p>
    <w:p w14:paraId="00000076" w14:textId="77777777" w:rsidR="008700DA" w:rsidRDefault="00EE2F87">
      <w:pPr>
        <w:ind w:left="720" w:hanging="720"/>
      </w:pPr>
      <w:r>
        <w:t>Stuart, John D., and L. Stephens Scott. "North coast bioregion." (2006).</w:t>
      </w:r>
    </w:p>
    <w:p w14:paraId="00000077" w14:textId="77777777" w:rsidR="008700DA" w:rsidRDefault="00EE2F87">
      <w:pPr>
        <w:ind w:left="720" w:hanging="720"/>
      </w:pPr>
      <w:proofErr w:type="spellStart"/>
      <w:r>
        <w:t>Thevenon</w:t>
      </w:r>
      <w:proofErr w:type="spellEnd"/>
      <w:r>
        <w:t>, Florian, et al. "Combining charcoal and elemental black carbon analysis in sedimentary archives: Implications for past fire regimes, the pyrogenic carbon cycle, and the human–climate interactions." </w:t>
      </w:r>
      <w:r>
        <w:rPr>
          <w:i/>
        </w:rPr>
        <w:t>Global and Planetary Change</w:t>
      </w:r>
      <w:r>
        <w:t> 72.4 (2010): 381-389.</w:t>
      </w:r>
    </w:p>
    <w:p w14:paraId="00000078" w14:textId="77777777" w:rsidR="008700DA" w:rsidRDefault="00EE2F87">
      <w:pPr>
        <w:ind w:left="720" w:hanging="720"/>
      </w:pPr>
      <w:r>
        <w:t>Whitlock, Cathy, Sarah L. Shafer, and Jennifer Marlon. "The role of climate and vegetation change in shaping past and future fire regimes in the northwestern US and the implications for ecosystem management." </w:t>
      </w:r>
      <w:r>
        <w:rPr>
          <w:i/>
        </w:rPr>
        <w:t>Forest ecology and management</w:t>
      </w:r>
      <w:r>
        <w:t> 178.1-2 (2003): 5-21.</w:t>
      </w:r>
      <w:r>
        <w:br w:type="page"/>
      </w:r>
    </w:p>
    <w:p w14:paraId="00000079" w14:textId="77777777" w:rsidR="008700DA" w:rsidRDefault="00EE2F87">
      <w:pPr>
        <w:pStyle w:val="Heading1"/>
        <w:spacing w:line="480" w:lineRule="auto"/>
      </w:pPr>
      <w:r>
        <w:lastRenderedPageBreak/>
        <w:t>Supplement:</w:t>
      </w:r>
    </w:p>
    <w:tbl>
      <w:tblPr>
        <w:tblStyle w:val="a"/>
        <w:tblW w:w="1008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310"/>
        <w:gridCol w:w="1205"/>
        <w:gridCol w:w="1080"/>
        <w:gridCol w:w="1440"/>
        <w:gridCol w:w="1530"/>
        <w:gridCol w:w="1080"/>
        <w:gridCol w:w="90"/>
        <w:gridCol w:w="810"/>
        <w:gridCol w:w="1535"/>
        <w:tblGridChange w:id="78">
          <w:tblGrid>
            <w:gridCol w:w="1310"/>
            <w:gridCol w:w="1205"/>
            <w:gridCol w:w="1080"/>
            <w:gridCol w:w="1440"/>
            <w:gridCol w:w="1530"/>
            <w:gridCol w:w="1080"/>
            <w:gridCol w:w="90"/>
            <w:gridCol w:w="810"/>
            <w:gridCol w:w="1535"/>
          </w:tblGrid>
        </w:tblGridChange>
      </w:tblGrid>
      <w:tr w:rsidR="00750FC6" w14:paraId="049DE558" w14:textId="77777777">
        <w:tc>
          <w:tcPr>
            <w:tcW w:w="10080" w:type="dxa"/>
            <w:gridSpan w:val="9"/>
            <w:tcBorders>
              <w:bottom w:val="single" w:sz="4" w:space="0" w:color="000000"/>
            </w:tcBorders>
          </w:tcPr>
          <w:p w14:paraId="0000007A" w14:textId="77777777" w:rsidR="008700DA" w:rsidRDefault="00EE2F87">
            <w:r>
              <w:t xml:space="preserve">Table S1. Radiocarbon dates of individual pieces of soil charcoal from Headwaters Forest Reserve, California. MS = Forest mineral soil. </w:t>
            </w:r>
          </w:p>
          <w:p w14:paraId="0000007B" w14:textId="77777777" w:rsidR="008700DA" w:rsidRDefault="008700DA">
            <w:pPr>
              <w:jc w:val="center"/>
              <w:rPr>
                <w:b/>
                <w:i/>
                <w:color w:val="000000"/>
              </w:rPr>
            </w:pPr>
          </w:p>
        </w:tc>
      </w:tr>
      <w:tr w:rsidR="00750FC6" w14:paraId="38740430" w14:textId="77777777">
        <w:tc>
          <w:tcPr>
            <w:tcW w:w="1310" w:type="dxa"/>
            <w:tcBorders>
              <w:bottom w:val="single" w:sz="4" w:space="0" w:color="000000"/>
            </w:tcBorders>
          </w:tcPr>
          <w:p w14:paraId="00000084" w14:textId="77777777" w:rsidR="008700DA" w:rsidRDefault="00EE2F87">
            <w:pPr>
              <w:rPr>
                <w:color w:val="000000"/>
              </w:rPr>
            </w:pPr>
            <w:r>
              <w:rPr>
                <w:color w:val="000000"/>
              </w:rPr>
              <w:t xml:space="preserve">Site </w:t>
            </w:r>
          </w:p>
        </w:tc>
        <w:tc>
          <w:tcPr>
            <w:tcW w:w="1205" w:type="dxa"/>
            <w:tcBorders>
              <w:bottom w:val="single" w:sz="4" w:space="0" w:color="000000"/>
            </w:tcBorders>
          </w:tcPr>
          <w:p w14:paraId="00000085" w14:textId="77777777" w:rsidR="008700DA" w:rsidRDefault="00EE2F87">
            <w:pPr>
              <w:rPr>
                <w:color w:val="000000"/>
              </w:rPr>
            </w:pPr>
            <w:r>
              <w:rPr>
                <w:color w:val="000000"/>
              </w:rPr>
              <w:t>Site Type</w:t>
            </w:r>
          </w:p>
        </w:tc>
        <w:tc>
          <w:tcPr>
            <w:tcW w:w="1080" w:type="dxa"/>
            <w:tcBorders>
              <w:bottom w:val="single" w:sz="4" w:space="0" w:color="000000"/>
            </w:tcBorders>
          </w:tcPr>
          <w:p w14:paraId="00000086" w14:textId="77777777" w:rsidR="008700DA" w:rsidRDefault="00EE2F87">
            <w:pPr>
              <w:rPr>
                <w:color w:val="000000"/>
              </w:rPr>
            </w:pPr>
            <w:r>
              <w:rPr>
                <w:color w:val="000000"/>
              </w:rPr>
              <w:t>CAMS #</w:t>
            </w:r>
          </w:p>
        </w:tc>
        <w:tc>
          <w:tcPr>
            <w:tcW w:w="1440" w:type="dxa"/>
            <w:tcBorders>
              <w:bottom w:val="single" w:sz="4" w:space="0" w:color="000000"/>
            </w:tcBorders>
          </w:tcPr>
          <w:p w14:paraId="00000087" w14:textId="77777777" w:rsidR="008700DA" w:rsidRDefault="00EE2F87">
            <w:pPr>
              <w:rPr>
                <w:color w:val="000000"/>
              </w:rPr>
            </w:pPr>
            <w:r>
              <w:rPr>
                <w:color w:val="000000"/>
              </w:rPr>
              <w:t>Sample ID</w:t>
            </w:r>
          </w:p>
        </w:tc>
        <w:tc>
          <w:tcPr>
            <w:tcW w:w="1530" w:type="dxa"/>
            <w:tcBorders>
              <w:bottom w:val="single" w:sz="4" w:space="0" w:color="000000"/>
            </w:tcBorders>
          </w:tcPr>
          <w:p w14:paraId="00000088" w14:textId="77777777" w:rsidR="008700DA" w:rsidRDefault="00EE2F87">
            <w:pPr>
              <w:rPr>
                <w:color w:val="000000"/>
              </w:rPr>
            </w:pPr>
            <w:r>
              <w:rPr>
                <w:color w:val="000000"/>
              </w:rPr>
              <w:t>Depth (cm)</w:t>
            </w:r>
          </w:p>
        </w:tc>
        <w:tc>
          <w:tcPr>
            <w:tcW w:w="1170" w:type="dxa"/>
            <w:gridSpan w:val="2"/>
            <w:tcBorders>
              <w:bottom w:val="single" w:sz="4" w:space="0" w:color="000000"/>
            </w:tcBorders>
          </w:tcPr>
          <w:p w14:paraId="00000089" w14:textId="77777777" w:rsidR="008700DA" w:rsidRDefault="00EE2F87">
            <w:pPr>
              <w:rPr>
                <w:color w:val="000000"/>
              </w:rPr>
            </w:pPr>
            <w:r>
              <w:rPr>
                <w:color w:val="000000"/>
              </w:rPr>
              <w:t>C14 Age</w:t>
            </w:r>
          </w:p>
        </w:tc>
        <w:tc>
          <w:tcPr>
            <w:tcW w:w="810" w:type="dxa"/>
            <w:tcBorders>
              <w:bottom w:val="single" w:sz="4" w:space="0" w:color="000000"/>
            </w:tcBorders>
          </w:tcPr>
          <w:p w14:paraId="0000008B" w14:textId="77777777" w:rsidR="008700DA" w:rsidRDefault="00EE2F87">
            <w:pPr>
              <w:rPr>
                <w:color w:val="000000"/>
              </w:rPr>
            </w:pPr>
            <w:r>
              <w:rPr>
                <w:color w:val="000000"/>
              </w:rPr>
              <w:t>Error</w:t>
            </w:r>
          </w:p>
        </w:tc>
        <w:tc>
          <w:tcPr>
            <w:tcW w:w="1535" w:type="dxa"/>
            <w:tcBorders>
              <w:bottom w:val="single" w:sz="4" w:space="0" w:color="000000"/>
            </w:tcBorders>
          </w:tcPr>
          <w:p w14:paraId="0000008C" w14:textId="77777777" w:rsidR="008700DA" w:rsidRDefault="00EE2F87">
            <w:pPr>
              <w:jc w:val="center"/>
              <w:rPr>
                <w:color w:val="000000"/>
              </w:rPr>
            </w:pPr>
            <w:r>
              <w:rPr>
                <w:color w:val="000000"/>
              </w:rPr>
              <w:t xml:space="preserve">Cal </w:t>
            </w:r>
            <w:proofErr w:type="spellStart"/>
            <w:r>
              <w:rPr>
                <w:color w:val="000000"/>
              </w:rPr>
              <w:t>yr</w:t>
            </w:r>
            <w:proofErr w:type="spellEnd"/>
            <w:r>
              <w:rPr>
                <w:color w:val="000000"/>
              </w:rPr>
              <w:t xml:space="preserve"> BP</w:t>
            </w:r>
          </w:p>
        </w:tc>
      </w:tr>
      <w:tr w:rsidR="00750FC6" w14:paraId="55D16726" w14:textId="77777777">
        <w:trPr>
          <w:trHeight w:val="405"/>
        </w:trPr>
        <w:tc>
          <w:tcPr>
            <w:tcW w:w="1310" w:type="dxa"/>
            <w:vMerge w:val="restart"/>
            <w:tcBorders>
              <w:top w:val="single" w:sz="4" w:space="0" w:color="000000"/>
            </w:tcBorders>
          </w:tcPr>
          <w:p w14:paraId="0000008D" w14:textId="77777777" w:rsidR="008700DA" w:rsidRDefault="00EE2F87">
            <w:pPr>
              <w:rPr>
                <w:color w:val="000000"/>
              </w:rPr>
            </w:pPr>
            <w:r>
              <w:rPr>
                <w:color w:val="000000"/>
              </w:rPr>
              <w:t>Governor’s Grove</w:t>
            </w:r>
          </w:p>
        </w:tc>
        <w:tc>
          <w:tcPr>
            <w:tcW w:w="1205" w:type="dxa"/>
            <w:tcBorders>
              <w:top w:val="single" w:sz="4" w:space="0" w:color="000000"/>
            </w:tcBorders>
          </w:tcPr>
          <w:p w14:paraId="0000008E" w14:textId="77777777" w:rsidR="008700DA" w:rsidRDefault="00EE2F87">
            <w:pPr>
              <w:rPr>
                <w:color w:val="000000"/>
              </w:rPr>
            </w:pPr>
            <w:r>
              <w:rPr>
                <w:color w:val="000000"/>
              </w:rPr>
              <w:t>Colluvial Hollow</w:t>
            </w:r>
          </w:p>
          <w:p w14:paraId="0000008F" w14:textId="77777777" w:rsidR="008700DA" w:rsidRDefault="008700DA">
            <w:pPr>
              <w:rPr>
                <w:color w:val="000000"/>
              </w:rPr>
            </w:pPr>
          </w:p>
          <w:p w14:paraId="00000090" w14:textId="77777777" w:rsidR="008700DA" w:rsidRDefault="008700DA">
            <w:pPr>
              <w:jc w:val="center"/>
            </w:pPr>
          </w:p>
        </w:tc>
        <w:tc>
          <w:tcPr>
            <w:tcW w:w="1080" w:type="dxa"/>
            <w:tcBorders>
              <w:top w:val="single" w:sz="4" w:space="0" w:color="000000"/>
            </w:tcBorders>
          </w:tcPr>
          <w:p w14:paraId="00000091" w14:textId="77777777" w:rsidR="008700DA" w:rsidRDefault="00EE2F87">
            <w:pPr>
              <w:jc w:val="center"/>
            </w:pPr>
            <w:r>
              <w:t>175998</w:t>
            </w:r>
          </w:p>
          <w:p w14:paraId="00000092" w14:textId="77777777" w:rsidR="008700DA" w:rsidRDefault="00EE2F87">
            <w:pPr>
              <w:jc w:val="center"/>
            </w:pPr>
            <w:r>
              <w:t>177582</w:t>
            </w:r>
          </w:p>
          <w:p w14:paraId="00000093" w14:textId="77777777" w:rsidR="008700DA" w:rsidRDefault="00EE2F87">
            <w:pPr>
              <w:jc w:val="center"/>
            </w:pPr>
            <w:r>
              <w:t>177078</w:t>
            </w:r>
          </w:p>
          <w:p w14:paraId="00000094" w14:textId="77777777" w:rsidR="008700DA" w:rsidRDefault="00EE2F87">
            <w:pPr>
              <w:jc w:val="center"/>
            </w:pPr>
            <w:r>
              <w:t>177079</w:t>
            </w:r>
          </w:p>
          <w:p w14:paraId="00000095" w14:textId="77777777" w:rsidR="008700DA" w:rsidRDefault="00EE2F87">
            <w:pPr>
              <w:jc w:val="center"/>
            </w:pPr>
            <w:r>
              <w:t>177080</w:t>
            </w:r>
          </w:p>
          <w:p w14:paraId="00000096" w14:textId="77777777" w:rsidR="008700DA" w:rsidRDefault="00EE2F87">
            <w:pPr>
              <w:jc w:val="center"/>
            </w:pPr>
            <w:r>
              <w:t>177081</w:t>
            </w:r>
          </w:p>
          <w:p w14:paraId="00000097" w14:textId="77777777" w:rsidR="008700DA" w:rsidRDefault="00EE2F87">
            <w:pPr>
              <w:jc w:val="center"/>
            </w:pPr>
            <w:r>
              <w:t>175999</w:t>
            </w:r>
          </w:p>
        </w:tc>
        <w:tc>
          <w:tcPr>
            <w:tcW w:w="1440" w:type="dxa"/>
            <w:tcBorders>
              <w:top w:val="single" w:sz="4" w:space="0" w:color="000000"/>
            </w:tcBorders>
          </w:tcPr>
          <w:p w14:paraId="00000098" w14:textId="77777777" w:rsidR="008700DA" w:rsidRDefault="00EE2F87">
            <w:pPr>
              <w:jc w:val="center"/>
            </w:pPr>
            <w:r>
              <w:t>GOV-01</w:t>
            </w:r>
          </w:p>
          <w:p w14:paraId="00000099" w14:textId="77777777" w:rsidR="008700DA" w:rsidRDefault="00EE2F87">
            <w:pPr>
              <w:jc w:val="center"/>
            </w:pPr>
            <w:r>
              <w:t>GOV-01</w:t>
            </w:r>
          </w:p>
          <w:p w14:paraId="0000009A" w14:textId="77777777" w:rsidR="008700DA" w:rsidRDefault="00EE2F87">
            <w:pPr>
              <w:jc w:val="center"/>
            </w:pPr>
            <w:r>
              <w:t>GOV-01</w:t>
            </w:r>
          </w:p>
          <w:p w14:paraId="0000009B" w14:textId="77777777" w:rsidR="008700DA" w:rsidRDefault="00EE2F87">
            <w:pPr>
              <w:jc w:val="center"/>
            </w:pPr>
            <w:r>
              <w:t>GOV-01</w:t>
            </w:r>
          </w:p>
          <w:p w14:paraId="0000009C" w14:textId="77777777" w:rsidR="008700DA" w:rsidRDefault="00EE2F87">
            <w:pPr>
              <w:jc w:val="center"/>
            </w:pPr>
            <w:r>
              <w:t>GOV-01</w:t>
            </w:r>
          </w:p>
          <w:p w14:paraId="0000009D" w14:textId="77777777" w:rsidR="008700DA" w:rsidRDefault="00EE2F87">
            <w:pPr>
              <w:jc w:val="center"/>
            </w:pPr>
            <w:r>
              <w:t>GOV-01</w:t>
            </w:r>
          </w:p>
          <w:p w14:paraId="0000009E" w14:textId="77777777" w:rsidR="008700DA" w:rsidRDefault="00EE2F87">
            <w:pPr>
              <w:jc w:val="center"/>
              <w:rPr>
                <w:color w:val="000000"/>
              </w:rPr>
            </w:pPr>
            <w:r>
              <w:t>GOV-01</w:t>
            </w:r>
          </w:p>
        </w:tc>
        <w:tc>
          <w:tcPr>
            <w:tcW w:w="1530" w:type="dxa"/>
            <w:tcBorders>
              <w:top w:val="single" w:sz="4" w:space="0" w:color="000000"/>
            </w:tcBorders>
          </w:tcPr>
          <w:p w14:paraId="0000009F" w14:textId="77777777" w:rsidR="008700DA" w:rsidRDefault="00EE2F87">
            <w:pPr>
              <w:jc w:val="center"/>
            </w:pPr>
            <w:r>
              <w:t>17</w:t>
            </w:r>
          </w:p>
          <w:p w14:paraId="000000A0" w14:textId="77777777" w:rsidR="008700DA" w:rsidRDefault="00EE2F87">
            <w:pPr>
              <w:jc w:val="center"/>
            </w:pPr>
            <w:r>
              <w:t>23</w:t>
            </w:r>
          </w:p>
          <w:p w14:paraId="000000A1" w14:textId="77777777" w:rsidR="008700DA" w:rsidRDefault="00EE2F87">
            <w:pPr>
              <w:jc w:val="center"/>
            </w:pPr>
            <w:r>
              <w:t>31</w:t>
            </w:r>
          </w:p>
          <w:p w14:paraId="000000A2" w14:textId="77777777" w:rsidR="008700DA" w:rsidRDefault="00EE2F87">
            <w:pPr>
              <w:jc w:val="center"/>
            </w:pPr>
            <w:r>
              <w:t>38</w:t>
            </w:r>
          </w:p>
          <w:p w14:paraId="000000A3" w14:textId="77777777" w:rsidR="008700DA" w:rsidRDefault="00EE2F87">
            <w:pPr>
              <w:jc w:val="center"/>
            </w:pPr>
            <w:r>
              <w:t>50</w:t>
            </w:r>
          </w:p>
          <w:p w14:paraId="000000A4" w14:textId="77777777" w:rsidR="008700DA" w:rsidRDefault="00EE2F87">
            <w:pPr>
              <w:jc w:val="center"/>
            </w:pPr>
            <w:r>
              <w:t>52</w:t>
            </w:r>
          </w:p>
          <w:p w14:paraId="000000A5" w14:textId="77777777" w:rsidR="008700DA" w:rsidRDefault="00EE2F87">
            <w:pPr>
              <w:jc w:val="center"/>
              <w:rPr>
                <w:color w:val="000000"/>
              </w:rPr>
            </w:pPr>
            <w:r>
              <w:t>67</w:t>
            </w:r>
          </w:p>
        </w:tc>
        <w:tc>
          <w:tcPr>
            <w:tcW w:w="1080" w:type="dxa"/>
            <w:tcBorders>
              <w:top w:val="single" w:sz="4" w:space="0" w:color="000000"/>
            </w:tcBorders>
          </w:tcPr>
          <w:p w14:paraId="000000A6" w14:textId="77777777" w:rsidR="008700DA" w:rsidRDefault="00EE2F87">
            <w:pPr>
              <w:jc w:val="center"/>
            </w:pPr>
            <w:r>
              <w:t>1010</w:t>
            </w:r>
          </w:p>
          <w:p w14:paraId="000000A7" w14:textId="77777777" w:rsidR="008700DA" w:rsidRDefault="00EE2F87">
            <w:pPr>
              <w:jc w:val="center"/>
            </w:pPr>
            <w:r>
              <w:t>1050</w:t>
            </w:r>
          </w:p>
          <w:p w14:paraId="000000A8" w14:textId="77777777" w:rsidR="008700DA" w:rsidRDefault="00EE2F87">
            <w:pPr>
              <w:jc w:val="center"/>
            </w:pPr>
            <w:r>
              <w:t>4490</w:t>
            </w:r>
          </w:p>
          <w:p w14:paraId="000000A9" w14:textId="77777777" w:rsidR="008700DA" w:rsidRDefault="00EE2F87">
            <w:pPr>
              <w:jc w:val="center"/>
            </w:pPr>
            <w:r>
              <w:t>4185</w:t>
            </w:r>
          </w:p>
          <w:p w14:paraId="000000AA" w14:textId="77777777" w:rsidR="008700DA" w:rsidRDefault="00EE2F87">
            <w:pPr>
              <w:jc w:val="center"/>
            </w:pPr>
            <w:r>
              <w:t>4155</w:t>
            </w:r>
          </w:p>
          <w:p w14:paraId="000000AB" w14:textId="77777777" w:rsidR="008700DA" w:rsidRDefault="00EE2F87">
            <w:pPr>
              <w:jc w:val="center"/>
            </w:pPr>
            <w:r>
              <w:t>4355</w:t>
            </w:r>
          </w:p>
          <w:p w14:paraId="000000AC" w14:textId="77777777" w:rsidR="008700DA" w:rsidRDefault="00EE2F87">
            <w:pPr>
              <w:jc w:val="center"/>
              <w:rPr>
                <w:color w:val="000000"/>
              </w:rPr>
            </w:pPr>
            <w:r>
              <w:t>2615</w:t>
            </w:r>
          </w:p>
        </w:tc>
        <w:tc>
          <w:tcPr>
            <w:tcW w:w="900" w:type="dxa"/>
            <w:gridSpan w:val="2"/>
            <w:tcBorders>
              <w:top w:val="single" w:sz="4" w:space="0" w:color="000000"/>
            </w:tcBorders>
          </w:tcPr>
          <w:p w14:paraId="000000AD" w14:textId="77777777" w:rsidR="008700DA" w:rsidRDefault="00EE2F87">
            <w:pPr>
              <w:jc w:val="center"/>
            </w:pPr>
            <w:r>
              <w:t>35</w:t>
            </w:r>
          </w:p>
          <w:p w14:paraId="000000AE" w14:textId="77777777" w:rsidR="008700DA" w:rsidRDefault="00EE2F87">
            <w:pPr>
              <w:jc w:val="center"/>
            </w:pPr>
            <w:r>
              <w:t>30</w:t>
            </w:r>
          </w:p>
          <w:p w14:paraId="000000AF" w14:textId="77777777" w:rsidR="008700DA" w:rsidRDefault="00EE2F87">
            <w:pPr>
              <w:jc w:val="center"/>
            </w:pPr>
            <w:r>
              <w:t>60</w:t>
            </w:r>
          </w:p>
          <w:p w14:paraId="000000B0" w14:textId="77777777" w:rsidR="008700DA" w:rsidRDefault="00EE2F87">
            <w:pPr>
              <w:jc w:val="center"/>
            </w:pPr>
            <w:r>
              <w:t>30</w:t>
            </w:r>
          </w:p>
          <w:p w14:paraId="000000B1" w14:textId="77777777" w:rsidR="008700DA" w:rsidRDefault="00EE2F87">
            <w:pPr>
              <w:jc w:val="center"/>
            </w:pPr>
            <w:r>
              <w:t>30</w:t>
            </w:r>
          </w:p>
          <w:p w14:paraId="000000B2" w14:textId="77777777" w:rsidR="008700DA" w:rsidRDefault="00EE2F87">
            <w:pPr>
              <w:jc w:val="center"/>
            </w:pPr>
            <w:r>
              <w:t>35</w:t>
            </w:r>
          </w:p>
          <w:p w14:paraId="000000B3" w14:textId="77777777" w:rsidR="008700DA" w:rsidRDefault="00EE2F87">
            <w:pPr>
              <w:jc w:val="center"/>
            </w:pPr>
            <w:r>
              <w:t>40</w:t>
            </w:r>
          </w:p>
        </w:tc>
        <w:tc>
          <w:tcPr>
            <w:tcW w:w="1535" w:type="dxa"/>
            <w:tcBorders>
              <w:top w:val="single" w:sz="4" w:space="0" w:color="000000"/>
            </w:tcBorders>
          </w:tcPr>
          <w:p w14:paraId="000000B5" w14:textId="77777777" w:rsidR="008700DA" w:rsidRDefault="00EE2F87">
            <w:pPr>
              <w:jc w:val="center"/>
            </w:pPr>
            <w:r>
              <w:t>798-1040</w:t>
            </w:r>
          </w:p>
          <w:p w14:paraId="000000B6" w14:textId="77777777" w:rsidR="008700DA" w:rsidRDefault="00EE2F87">
            <w:pPr>
              <w:jc w:val="center"/>
            </w:pPr>
            <w:r>
              <w:t>924-1050</w:t>
            </w:r>
          </w:p>
          <w:p w14:paraId="000000B7" w14:textId="77777777" w:rsidR="008700DA" w:rsidRDefault="00EE2F87">
            <w:pPr>
              <w:jc w:val="center"/>
            </w:pPr>
            <w:r>
              <w:t>4891-5313</w:t>
            </w:r>
          </w:p>
          <w:p w14:paraId="000000B8" w14:textId="77777777" w:rsidR="008700DA" w:rsidRDefault="00EE2F87">
            <w:pPr>
              <w:jc w:val="center"/>
            </w:pPr>
            <w:r>
              <w:t>4618-4837</w:t>
            </w:r>
          </w:p>
          <w:p w14:paraId="000000B9" w14:textId="77777777" w:rsidR="008700DA" w:rsidRDefault="00EE2F87">
            <w:pPr>
              <w:jc w:val="center"/>
            </w:pPr>
            <w:r>
              <w:t>4580-4826</w:t>
            </w:r>
          </w:p>
          <w:p w14:paraId="000000BA" w14:textId="77777777" w:rsidR="008700DA" w:rsidRDefault="00EE2F87">
            <w:pPr>
              <w:jc w:val="center"/>
            </w:pPr>
            <w:r>
              <w:t>4848-5036</w:t>
            </w:r>
          </w:p>
          <w:p w14:paraId="000000BB" w14:textId="77777777" w:rsidR="008700DA" w:rsidRDefault="00EE2F87">
            <w:pPr>
              <w:jc w:val="center"/>
              <w:rPr>
                <w:color w:val="000000"/>
              </w:rPr>
            </w:pPr>
            <w:r>
              <w:t>2543-2844</w:t>
            </w:r>
          </w:p>
        </w:tc>
      </w:tr>
      <w:tr w:rsidR="00750FC6" w14:paraId="5D6F021B" w14:textId="77777777">
        <w:trPr>
          <w:trHeight w:val="405"/>
        </w:trPr>
        <w:tc>
          <w:tcPr>
            <w:tcW w:w="1310" w:type="dxa"/>
            <w:vMerge/>
            <w:tcBorders>
              <w:top w:val="single" w:sz="4" w:space="0" w:color="000000"/>
            </w:tcBorders>
          </w:tcPr>
          <w:p w14:paraId="000000BC"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BD" w14:textId="77777777" w:rsidR="008700DA" w:rsidRDefault="00EE2F87">
            <w:pPr>
              <w:rPr>
                <w:color w:val="000000"/>
              </w:rPr>
            </w:pPr>
            <w:r>
              <w:rPr>
                <w:color w:val="000000"/>
              </w:rPr>
              <w:t>Ridge MS</w:t>
            </w:r>
          </w:p>
        </w:tc>
        <w:tc>
          <w:tcPr>
            <w:tcW w:w="1080" w:type="dxa"/>
          </w:tcPr>
          <w:p w14:paraId="000000BE" w14:textId="77777777" w:rsidR="008700DA" w:rsidRDefault="00EE2F87">
            <w:pPr>
              <w:jc w:val="center"/>
            </w:pPr>
            <w:r>
              <w:t>177460</w:t>
            </w:r>
          </w:p>
          <w:p w14:paraId="000000BF" w14:textId="77777777" w:rsidR="008700DA" w:rsidRDefault="00EE2F87">
            <w:pPr>
              <w:jc w:val="center"/>
            </w:pPr>
            <w:r>
              <w:t>177461</w:t>
            </w:r>
          </w:p>
        </w:tc>
        <w:tc>
          <w:tcPr>
            <w:tcW w:w="1440" w:type="dxa"/>
          </w:tcPr>
          <w:p w14:paraId="000000C0" w14:textId="77777777" w:rsidR="008700DA" w:rsidRDefault="00EE2F87">
            <w:pPr>
              <w:jc w:val="center"/>
            </w:pPr>
            <w:r>
              <w:t>GOG-01</w:t>
            </w:r>
          </w:p>
          <w:p w14:paraId="000000C1" w14:textId="77777777" w:rsidR="008700DA" w:rsidRDefault="00EE2F87">
            <w:pPr>
              <w:jc w:val="center"/>
            </w:pPr>
            <w:r>
              <w:t>GOG-01</w:t>
            </w:r>
          </w:p>
        </w:tc>
        <w:tc>
          <w:tcPr>
            <w:tcW w:w="1530" w:type="dxa"/>
          </w:tcPr>
          <w:p w14:paraId="000000C2" w14:textId="77777777" w:rsidR="008700DA" w:rsidRDefault="00EE2F87">
            <w:pPr>
              <w:jc w:val="center"/>
            </w:pPr>
            <w:r>
              <w:t>1</w:t>
            </w:r>
          </w:p>
          <w:p w14:paraId="000000C3" w14:textId="77777777" w:rsidR="008700DA" w:rsidRDefault="00EE2F87">
            <w:pPr>
              <w:jc w:val="center"/>
            </w:pPr>
            <w:r>
              <w:t>18</w:t>
            </w:r>
          </w:p>
        </w:tc>
        <w:tc>
          <w:tcPr>
            <w:tcW w:w="1080" w:type="dxa"/>
          </w:tcPr>
          <w:p w14:paraId="000000C4" w14:textId="77777777" w:rsidR="008700DA" w:rsidRDefault="00EE2F87">
            <w:pPr>
              <w:jc w:val="center"/>
            </w:pPr>
            <w:r>
              <w:t>Modern</w:t>
            </w:r>
          </w:p>
          <w:p w14:paraId="000000C5" w14:textId="77777777" w:rsidR="008700DA" w:rsidRDefault="00EE2F87">
            <w:pPr>
              <w:jc w:val="center"/>
            </w:pPr>
            <w:r>
              <w:t>445</w:t>
            </w:r>
          </w:p>
        </w:tc>
        <w:tc>
          <w:tcPr>
            <w:tcW w:w="900" w:type="dxa"/>
            <w:gridSpan w:val="2"/>
          </w:tcPr>
          <w:p w14:paraId="000000C6" w14:textId="77777777" w:rsidR="008700DA" w:rsidRDefault="008700DA">
            <w:pPr>
              <w:jc w:val="center"/>
            </w:pPr>
          </w:p>
          <w:p w14:paraId="000000C7" w14:textId="77777777" w:rsidR="008700DA" w:rsidRDefault="00EE2F87">
            <w:pPr>
              <w:jc w:val="center"/>
            </w:pPr>
            <w:r>
              <w:t>30</w:t>
            </w:r>
          </w:p>
        </w:tc>
        <w:tc>
          <w:tcPr>
            <w:tcW w:w="1535" w:type="dxa"/>
          </w:tcPr>
          <w:p w14:paraId="000000C9" w14:textId="77777777" w:rsidR="008700DA" w:rsidRDefault="008700DA">
            <w:pPr>
              <w:jc w:val="center"/>
            </w:pPr>
          </w:p>
          <w:p w14:paraId="000000CA" w14:textId="77777777" w:rsidR="008700DA" w:rsidRDefault="00EE2F87">
            <w:pPr>
              <w:jc w:val="center"/>
            </w:pPr>
            <w:r>
              <w:t>465-534</w:t>
            </w:r>
          </w:p>
        </w:tc>
      </w:tr>
      <w:tr w:rsidR="00750FC6" w14:paraId="06B0B5D5" w14:textId="77777777">
        <w:trPr>
          <w:trHeight w:val="405"/>
        </w:trPr>
        <w:tc>
          <w:tcPr>
            <w:tcW w:w="1310" w:type="dxa"/>
            <w:vMerge/>
            <w:tcBorders>
              <w:top w:val="single" w:sz="4" w:space="0" w:color="000000"/>
            </w:tcBorders>
          </w:tcPr>
          <w:p w14:paraId="000000CB" w14:textId="77777777" w:rsidR="008700DA" w:rsidRDefault="008700DA">
            <w:pPr>
              <w:widowControl w:val="0"/>
              <w:pBdr>
                <w:top w:val="nil"/>
                <w:left w:val="nil"/>
                <w:bottom w:val="nil"/>
                <w:right w:val="nil"/>
                <w:between w:val="nil"/>
              </w:pBdr>
              <w:spacing w:line="276" w:lineRule="auto"/>
            </w:pPr>
          </w:p>
        </w:tc>
        <w:tc>
          <w:tcPr>
            <w:tcW w:w="1205" w:type="dxa"/>
          </w:tcPr>
          <w:p w14:paraId="000000CC" w14:textId="77777777" w:rsidR="008700DA" w:rsidRDefault="00EE2F87">
            <w:pPr>
              <w:rPr>
                <w:color w:val="000000"/>
              </w:rPr>
            </w:pPr>
            <w:r>
              <w:rPr>
                <w:color w:val="000000"/>
              </w:rPr>
              <w:t>Ridge MS</w:t>
            </w:r>
          </w:p>
        </w:tc>
        <w:tc>
          <w:tcPr>
            <w:tcW w:w="1080" w:type="dxa"/>
          </w:tcPr>
          <w:p w14:paraId="000000CD" w14:textId="77777777" w:rsidR="008700DA" w:rsidRDefault="00EE2F87">
            <w:pPr>
              <w:jc w:val="center"/>
            </w:pPr>
            <w:r>
              <w:t>177462</w:t>
            </w:r>
          </w:p>
          <w:p w14:paraId="000000CE" w14:textId="77777777" w:rsidR="008700DA" w:rsidRDefault="00EE2F87">
            <w:pPr>
              <w:jc w:val="center"/>
            </w:pPr>
            <w:r>
              <w:t>177463</w:t>
            </w:r>
          </w:p>
        </w:tc>
        <w:tc>
          <w:tcPr>
            <w:tcW w:w="1440" w:type="dxa"/>
          </w:tcPr>
          <w:p w14:paraId="000000CF" w14:textId="77777777" w:rsidR="008700DA" w:rsidRDefault="00EE2F87">
            <w:pPr>
              <w:jc w:val="center"/>
            </w:pPr>
            <w:r>
              <w:t>GOG-02</w:t>
            </w:r>
          </w:p>
          <w:p w14:paraId="000000D0" w14:textId="77777777" w:rsidR="008700DA" w:rsidRDefault="00EE2F87">
            <w:pPr>
              <w:jc w:val="center"/>
            </w:pPr>
            <w:r>
              <w:t>GOG-02</w:t>
            </w:r>
          </w:p>
        </w:tc>
        <w:tc>
          <w:tcPr>
            <w:tcW w:w="1530" w:type="dxa"/>
          </w:tcPr>
          <w:p w14:paraId="000000D1" w14:textId="77777777" w:rsidR="008700DA" w:rsidRDefault="00EE2F87">
            <w:pPr>
              <w:jc w:val="center"/>
            </w:pPr>
            <w:r>
              <w:t>4</w:t>
            </w:r>
          </w:p>
          <w:p w14:paraId="000000D2" w14:textId="77777777" w:rsidR="008700DA" w:rsidRDefault="00EE2F87">
            <w:pPr>
              <w:jc w:val="center"/>
            </w:pPr>
            <w:r>
              <w:t>16</w:t>
            </w:r>
          </w:p>
        </w:tc>
        <w:tc>
          <w:tcPr>
            <w:tcW w:w="1080" w:type="dxa"/>
          </w:tcPr>
          <w:p w14:paraId="000000D3" w14:textId="77777777" w:rsidR="008700DA" w:rsidRDefault="00EE2F87">
            <w:pPr>
              <w:jc w:val="center"/>
            </w:pPr>
            <w:r>
              <w:t>90</w:t>
            </w:r>
          </w:p>
          <w:p w14:paraId="000000D4" w14:textId="77777777" w:rsidR="008700DA" w:rsidRDefault="00EE2F87">
            <w:pPr>
              <w:jc w:val="center"/>
            </w:pPr>
            <w:r>
              <w:t>155</w:t>
            </w:r>
          </w:p>
        </w:tc>
        <w:tc>
          <w:tcPr>
            <w:tcW w:w="900" w:type="dxa"/>
            <w:gridSpan w:val="2"/>
          </w:tcPr>
          <w:p w14:paraId="000000D5" w14:textId="77777777" w:rsidR="008700DA" w:rsidRDefault="00EE2F87">
            <w:pPr>
              <w:jc w:val="center"/>
            </w:pPr>
            <w:r>
              <w:t>30</w:t>
            </w:r>
          </w:p>
          <w:p w14:paraId="000000D6" w14:textId="77777777" w:rsidR="008700DA" w:rsidRDefault="00EE2F87">
            <w:pPr>
              <w:jc w:val="center"/>
            </w:pPr>
            <w:r>
              <w:t>35</w:t>
            </w:r>
          </w:p>
        </w:tc>
        <w:tc>
          <w:tcPr>
            <w:tcW w:w="1535" w:type="dxa"/>
          </w:tcPr>
          <w:p w14:paraId="000000D8" w14:textId="77777777" w:rsidR="008700DA" w:rsidRDefault="00EE2F87">
            <w:pPr>
              <w:jc w:val="center"/>
            </w:pPr>
            <w:r>
              <w:t>22-265</w:t>
            </w:r>
          </w:p>
          <w:p w14:paraId="000000D9" w14:textId="77777777" w:rsidR="008700DA" w:rsidRDefault="00EE2F87">
            <w:pPr>
              <w:jc w:val="center"/>
            </w:pPr>
            <w:r>
              <w:t>1-285</w:t>
            </w:r>
          </w:p>
        </w:tc>
      </w:tr>
      <w:tr w:rsidR="00750FC6" w14:paraId="443C4EB2" w14:textId="77777777">
        <w:tc>
          <w:tcPr>
            <w:tcW w:w="1310" w:type="dxa"/>
            <w:vMerge w:val="restart"/>
            <w:tcBorders>
              <w:top w:val="single" w:sz="4" w:space="0" w:color="000000"/>
            </w:tcBorders>
          </w:tcPr>
          <w:p w14:paraId="000000DA" w14:textId="77777777" w:rsidR="008700DA" w:rsidRDefault="00EE2F87">
            <w:pPr>
              <w:rPr>
                <w:color w:val="000000"/>
              </w:rPr>
            </w:pPr>
            <w:r>
              <w:t>Worm Trail</w:t>
            </w:r>
          </w:p>
        </w:tc>
        <w:tc>
          <w:tcPr>
            <w:tcW w:w="1205" w:type="dxa"/>
          </w:tcPr>
          <w:p w14:paraId="000000DB" w14:textId="77777777" w:rsidR="008700DA" w:rsidRDefault="00EE2F87">
            <w:pPr>
              <w:rPr>
                <w:color w:val="000000"/>
              </w:rPr>
            </w:pPr>
            <w:r>
              <w:rPr>
                <w:color w:val="000000"/>
              </w:rPr>
              <w:t>Ridge MS</w:t>
            </w:r>
          </w:p>
        </w:tc>
        <w:tc>
          <w:tcPr>
            <w:tcW w:w="1080" w:type="dxa"/>
          </w:tcPr>
          <w:p w14:paraId="000000DC" w14:textId="77777777" w:rsidR="008700DA" w:rsidRDefault="00EE2F87">
            <w:pPr>
              <w:jc w:val="center"/>
            </w:pPr>
            <w:r>
              <w:t>177084</w:t>
            </w:r>
          </w:p>
        </w:tc>
        <w:tc>
          <w:tcPr>
            <w:tcW w:w="1440" w:type="dxa"/>
          </w:tcPr>
          <w:p w14:paraId="000000DD" w14:textId="77777777" w:rsidR="008700DA" w:rsidRDefault="00EE2F87">
            <w:pPr>
              <w:jc w:val="center"/>
              <w:rPr>
                <w:color w:val="000000"/>
              </w:rPr>
            </w:pPr>
            <w:r>
              <w:t>WORM-01</w:t>
            </w:r>
          </w:p>
        </w:tc>
        <w:tc>
          <w:tcPr>
            <w:tcW w:w="1530" w:type="dxa"/>
          </w:tcPr>
          <w:p w14:paraId="000000DE" w14:textId="77777777" w:rsidR="008700DA" w:rsidRDefault="00EE2F87">
            <w:pPr>
              <w:jc w:val="center"/>
              <w:rPr>
                <w:color w:val="000000"/>
              </w:rPr>
            </w:pPr>
            <w:r>
              <w:t>11</w:t>
            </w:r>
          </w:p>
        </w:tc>
        <w:tc>
          <w:tcPr>
            <w:tcW w:w="1080" w:type="dxa"/>
          </w:tcPr>
          <w:p w14:paraId="000000DF" w14:textId="77777777" w:rsidR="008700DA" w:rsidRDefault="00EE2F87">
            <w:pPr>
              <w:jc w:val="center"/>
              <w:rPr>
                <w:color w:val="000000"/>
              </w:rPr>
            </w:pPr>
            <w:r>
              <w:t>2285</w:t>
            </w:r>
          </w:p>
        </w:tc>
        <w:tc>
          <w:tcPr>
            <w:tcW w:w="900" w:type="dxa"/>
            <w:gridSpan w:val="2"/>
          </w:tcPr>
          <w:p w14:paraId="000000E0" w14:textId="77777777" w:rsidR="008700DA" w:rsidRDefault="00EE2F87">
            <w:pPr>
              <w:jc w:val="center"/>
            </w:pPr>
            <w:r>
              <w:t>35</w:t>
            </w:r>
          </w:p>
        </w:tc>
        <w:tc>
          <w:tcPr>
            <w:tcW w:w="1535" w:type="dxa"/>
          </w:tcPr>
          <w:p w14:paraId="000000E2" w14:textId="77777777" w:rsidR="008700DA" w:rsidRDefault="00EE2F87">
            <w:pPr>
              <w:jc w:val="center"/>
              <w:rPr>
                <w:color w:val="000000"/>
              </w:rPr>
            </w:pPr>
            <w:r>
              <w:t>2315</w:t>
            </w:r>
          </w:p>
        </w:tc>
      </w:tr>
      <w:tr w:rsidR="00750FC6" w14:paraId="58A3E3D8" w14:textId="77777777">
        <w:tc>
          <w:tcPr>
            <w:tcW w:w="1310" w:type="dxa"/>
            <w:vMerge/>
            <w:tcBorders>
              <w:top w:val="single" w:sz="4" w:space="0" w:color="000000"/>
            </w:tcBorders>
          </w:tcPr>
          <w:p w14:paraId="000000E3"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0E4" w14:textId="77777777" w:rsidR="008700DA" w:rsidRDefault="00EE2F87">
            <w:pPr>
              <w:rPr>
                <w:color w:val="000000"/>
              </w:rPr>
            </w:pPr>
            <w:proofErr w:type="spellStart"/>
            <w:r>
              <w:rPr>
                <w:color w:val="000000"/>
              </w:rPr>
              <w:t>Alluv</w:t>
            </w:r>
            <w:proofErr w:type="spellEnd"/>
            <w:r>
              <w:rPr>
                <w:color w:val="000000"/>
              </w:rPr>
              <w:t>. Fan</w:t>
            </w:r>
          </w:p>
        </w:tc>
        <w:tc>
          <w:tcPr>
            <w:tcW w:w="1080" w:type="dxa"/>
          </w:tcPr>
          <w:p w14:paraId="000000E5" w14:textId="77777777" w:rsidR="008700DA" w:rsidRDefault="00EE2F87">
            <w:pPr>
              <w:jc w:val="center"/>
            </w:pPr>
            <w:r>
              <w:t>175996</w:t>
            </w:r>
          </w:p>
          <w:p w14:paraId="000000E6" w14:textId="77777777" w:rsidR="008700DA" w:rsidRDefault="00EE2F87">
            <w:pPr>
              <w:jc w:val="center"/>
            </w:pPr>
            <w:r>
              <w:t>175997</w:t>
            </w:r>
          </w:p>
        </w:tc>
        <w:tc>
          <w:tcPr>
            <w:tcW w:w="1440" w:type="dxa"/>
          </w:tcPr>
          <w:p w14:paraId="000000E7" w14:textId="77777777" w:rsidR="008700DA" w:rsidRDefault="00EE2F87">
            <w:pPr>
              <w:jc w:val="center"/>
            </w:pPr>
            <w:r>
              <w:t>WORM-03</w:t>
            </w:r>
          </w:p>
          <w:p w14:paraId="000000E8" w14:textId="77777777" w:rsidR="008700DA" w:rsidRDefault="00EE2F87">
            <w:pPr>
              <w:jc w:val="center"/>
              <w:rPr>
                <w:color w:val="000000"/>
              </w:rPr>
            </w:pPr>
            <w:r>
              <w:t>WORM-03</w:t>
            </w:r>
          </w:p>
        </w:tc>
        <w:tc>
          <w:tcPr>
            <w:tcW w:w="1530" w:type="dxa"/>
          </w:tcPr>
          <w:p w14:paraId="000000E9" w14:textId="77777777" w:rsidR="008700DA" w:rsidRDefault="00EE2F87">
            <w:pPr>
              <w:jc w:val="center"/>
            </w:pPr>
            <w:r>
              <w:t>12</w:t>
            </w:r>
          </w:p>
          <w:p w14:paraId="000000EA" w14:textId="77777777" w:rsidR="008700DA" w:rsidRDefault="00EE2F87">
            <w:pPr>
              <w:jc w:val="center"/>
              <w:rPr>
                <w:color w:val="000000"/>
              </w:rPr>
            </w:pPr>
            <w:r>
              <w:t>110</w:t>
            </w:r>
          </w:p>
        </w:tc>
        <w:tc>
          <w:tcPr>
            <w:tcW w:w="1080" w:type="dxa"/>
          </w:tcPr>
          <w:p w14:paraId="000000EB" w14:textId="77777777" w:rsidR="008700DA" w:rsidRDefault="00EE2F87">
            <w:pPr>
              <w:jc w:val="center"/>
            </w:pPr>
            <w:r>
              <w:t>6000</w:t>
            </w:r>
          </w:p>
          <w:p w14:paraId="000000EC" w14:textId="77777777" w:rsidR="008700DA" w:rsidRDefault="00EE2F87">
            <w:pPr>
              <w:jc w:val="center"/>
              <w:rPr>
                <w:color w:val="000000"/>
              </w:rPr>
            </w:pPr>
            <w:r>
              <w:t>5845</w:t>
            </w:r>
          </w:p>
        </w:tc>
        <w:tc>
          <w:tcPr>
            <w:tcW w:w="900" w:type="dxa"/>
            <w:gridSpan w:val="2"/>
          </w:tcPr>
          <w:p w14:paraId="000000ED" w14:textId="77777777" w:rsidR="008700DA" w:rsidRDefault="00EE2F87">
            <w:pPr>
              <w:jc w:val="center"/>
            </w:pPr>
            <w:r>
              <w:t>30</w:t>
            </w:r>
          </w:p>
          <w:p w14:paraId="000000EE" w14:textId="77777777" w:rsidR="008700DA" w:rsidRDefault="00EE2F87">
            <w:pPr>
              <w:jc w:val="center"/>
            </w:pPr>
            <w:r>
              <w:t>30</w:t>
            </w:r>
          </w:p>
        </w:tc>
        <w:tc>
          <w:tcPr>
            <w:tcW w:w="1535" w:type="dxa"/>
          </w:tcPr>
          <w:p w14:paraId="000000F0" w14:textId="77777777" w:rsidR="008700DA" w:rsidRDefault="00EE2F87">
            <w:pPr>
              <w:jc w:val="center"/>
            </w:pPr>
            <w:r>
              <w:t>6839</w:t>
            </w:r>
          </w:p>
          <w:p w14:paraId="000000F1" w14:textId="77777777" w:rsidR="008700DA" w:rsidRDefault="00EE2F87">
            <w:pPr>
              <w:jc w:val="center"/>
              <w:rPr>
                <w:color w:val="000000"/>
              </w:rPr>
            </w:pPr>
            <w:r>
              <w:t>6666</w:t>
            </w:r>
          </w:p>
        </w:tc>
      </w:tr>
      <w:tr w:rsidR="00750FC6" w14:paraId="2268C5DD" w14:textId="77777777">
        <w:trPr>
          <w:trHeight w:val="140"/>
        </w:trPr>
        <w:tc>
          <w:tcPr>
            <w:tcW w:w="1310" w:type="dxa"/>
            <w:vMerge w:val="restart"/>
            <w:tcBorders>
              <w:top w:val="single" w:sz="4" w:space="0" w:color="000000"/>
            </w:tcBorders>
          </w:tcPr>
          <w:p w14:paraId="000000F2" w14:textId="77777777" w:rsidR="008700DA" w:rsidRDefault="00EE2F87">
            <w:pPr>
              <w:rPr>
                <w:color w:val="000000"/>
              </w:rPr>
            </w:pPr>
            <w:r>
              <w:t>Salmon Creek Trail</w:t>
            </w:r>
          </w:p>
        </w:tc>
        <w:tc>
          <w:tcPr>
            <w:tcW w:w="1205" w:type="dxa"/>
          </w:tcPr>
          <w:p w14:paraId="000000F3" w14:textId="77777777" w:rsidR="008700DA" w:rsidRDefault="00EE2F87">
            <w:pPr>
              <w:rPr>
                <w:color w:val="000000"/>
              </w:rPr>
            </w:pPr>
            <w:r>
              <w:rPr>
                <w:color w:val="000000"/>
              </w:rPr>
              <w:t>Ridge MS</w:t>
            </w:r>
          </w:p>
        </w:tc>
        <w:tc>
          <w:tcPr>
            <w:tcW w:w="1080" w:type="dxa"/>
          </w:tcPr>
          <w:p w14:paraId="000000F4" w14:textId="77777777" w:rsidR="008700DA" w:rsidRDefault="00EE2F87">
            <w:pPr>
              <w:jc w:val="center"/>
            </w:pPr>
            <w:r>
              <w:t>177082</w:t>
            </w:r>
          </w:p>
          <w:p w14:paraId="000000F5" w14:textId="77777777" w:rsidR="008700DA" w:rsidRDefault="00EE2F87">
            <w:pPr>
              <w:jc w:val="center"/>
            </w:pPr>
            <w:r>
              <w:t>177083</w:t>
            </w:r>
          </w:p>
        </w:tc>
        <w:tc>
          <w:tcPr>
            <w:tcW w:w="1440" w:type="dxa"/>
          </w:tcPr>
          <w:p w14:paraId="000000F6" w14:textId="77777777" w:rsidR="008700DA" w:rsidRDefault="00EE2F87">
            <w:pPr>
              <w:jc w:val="center"/>
            </w:pPr>
            <w:r>
              <w:t>SCT-01</w:t>
            </w:r>
          </w:p>
          <w:p w14:paraId="000000F7" w14:textId="77777777" w:rsidR="008700DA" w:rsidRDefault="00EE2F87">
            <w:pPr>
              <w:jc w:val="center"/>
              <w:rPr>
                <w:color w:val="000000"/>
              </w:rPr>
            </w:pPr>
            <w:r>
              <w:t>SCT-01</w:t>
            </w:r>
          </w:p>
        </w:tc>
        <w:tc>
          <w:tcPr>
            <w:tcW w:w="1530" w:type="dxa"/>
          </w:tcPr>
          <w:p w14:paraId="000000F8" w14:textId="77777777" w:rsidR="008700DA" w:rsidRDefault="00EE2F87">
            <w:pPr>
              <w:jc w:val="center"/>
            </w:pPr>
            <w:r>
              <w:t>16</w:t>
            </w:r>
          </w:p>
          <w:p w14:paraId="000000F9" w14:textId="77777777" w:rsidR="008700DA" w:rsidRDefault="00EE2F87">
            <w:pPr>
              <w:jc w:val="center"/>
              <w:rPr>
                <w:color w:val="000000"/>
              </w:rPr>
            </w:pPr>
            <w:r>
              <w:t>20</w:t>
            </w:r>
          </w:p>
        </w:tc>
        <w:tc>
          <w:tcPr>
            <w:tcW w:w="1080" w:type="dxa"/>
          </w:tcPr>
          <w:p w14:paraId="000000FA" w14:textId="77777777" w:rsidR="008700DA" w:rsidRDefault="00EE2F87">
            <w:pPr>
              <w:jc w:val="center"/>
            </w:pPr>
            <w:r>
              <w:t>680</w:t>
            </w:r>
          </w:p>
          <w:p w14:paraId="000000FB" w14:textId="77777777" w:rsidR="008700DA" w:rsidRDefault="00EE2F87">
            <w:pPr>
              <w:jc w:val="center"/>
              <w:rPr>
                <w:color w:val="000000"/>
              </w:rPr>
            </w:pPr>
            <w:r>
              <w:t>1255</w:t>
            </w:r>
          </w:p>
        </w:tc>
        <w:tc>
          <w:tcPr>
            <w:tcW w:w="900" w:type="dxa"/>
            <w:gridSpan w:val="2"/>
          </w:tcPr>
          <w:p w14:paraId="000000FC" w14:textId="77777777" w:rsidR="008700DA" w:rsidRDefault="00EE2F87">
            <w:pPr>
              <w:jc w:val="center"/>
            </w:pPr>
            <w:r>
              <w:t>30</w:t>
            </w:r>
          </w:p>
          <w:p w14:paraId="000000FD" w14:textId="77777777" w:rsidR="008700DA" w:rsidRDefault="00EE2F87">
            <w:pPr>
              <w:jc w:val="center"/>
            </w:pPr>
            <w:r>
              <w:t>30</w:t>
            </w:r>
          </w:p>
        </w:tc>
        <w:tc>
          <w:tcPr>
            <w:tcW w:w="1535" w:type="dxa"/>
          </w:tcPr>
          <w:p w14:paraId="000000FF" w14:textId="77777777" w:rsidR="008700DA" w:rsidRDefault="00EE2F87">
            <w:pPr>
              <w:jc w:val="center"/>
            </w:pPr>
            <w:r>
              <w:t>561-680</w:t>
            </w:r>
          </w:p>
          <w:p w14:paraId="00000100" w14:textId="77777777" w:rsidR="008700DA" w:rsidRDefault="00EE2F87">
            <w:pPr>
              <w:jc w:val="center"/>
              <w:rPr>
                <w:color w:val="000000"/>
              </w:rPr>
            </w:pPr>
            <w:r>
              <w:t>1083-1278</w:t>
            </w:r>
          </w:p>
        </w:tc>
      </w:tr>
      <w:tr w:rsidR="00750FC6" w14:paraId="287B7472" w14:textId="77777777">
        <w:trPr>
          <w:trHeight w:val="140"/>
        </w:trPr>
        <w:tc>
          <w:tcPr>
            <w:tcW w:w="1310" w:type="dxa"/>
            <w:vMerge/>
            <w:tcBorders>
              <w:top w:val="single" w:sz="4" w:space="0" w:color="000000"/>
            </w:tcBorders>
          </w:tcPr>
          <w:p w14:paraId="0000010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02" w14:textId="77777777" w:rsidR="008700DA" w:rsidRDefault="00EE2F87">
            <w:pPr>
              <w:rPr>
                <w:color w:val="000000"/>
              </w:rPr>
            </w:pPr>
            <w:r>
              <w:rPr>
                <w:color w:val="000000"/>
              </w:rPr>
              <w:t>Ridge MS</w:t>
            </w:r>
          </w:p>
        </w:tc>
        <w:tc>
          <w:tcPr>
            <w:tcW w:w="1080" w:type="dxa"/>
          </w:tcPr>
          <w:p w14:paraId="00000103" w14:textId="77777777" w:rsidR="008700DA" w:rsidRDefault="00EE2F87">
            <w:pPr>
              <w:jc w:val="center"/>
            </w:pPr>
            <w:r>
              <w:t>177458</w:t>
            </w:r>
          </w:p>
          <w:p w14:paraId="00000104" w14:textId="77777777" w:rsidR="008700DA" w:rsidRDefault="00EE2F87">
            <w:pPr>
              <w:jc w:val="center"/>
            </w:pPr>
            <w:r>
              <w:t>177459</w:t>
            </w:r>
          </w:p>
        </w:tc>
        <w:tc>
          <w:tcPr>
            <w:tcW w:w="1440" w:type="dxa"/>
          </w:tcPr>
          <w:p w14:paraId="00000105" w14:textId="77777777" w:rsidR="008700DA" w:rsidRDefault="00EE2F87">
            <w:pPr>
              <w:jc w:val="center"/>
            </w:pPr>
            <w:r>
              <w:t>SALM-01</w:t>
            </w:r>
          </w:p>
          <w:p w14:paraId="00000106" w14:textId="77777777" w:rsidR="008700DA" w:rsidRDefault="00EE2F87">
            <w:pPr>
              <w:jc w:val="center"/>
            </w:pPr>
            <w:r>
              <w:t>SALM-01</w:t>
            </w:r>
          </w:p>
        </w:tc>
        <w:tc>
          <w:tcPr>
            <w:tcW w:w="1530" w:type="dxa"/>
          </w:tcPr>
          <w:p w14:paraId="00000107" w14:textId="77777777" w:rsidR="008700DA" w:rsidRDefault="00EE2F87">
            <w:pPr>
              <w:jc w:val="center"/>
            </w:pPr>
            <w:r>
              <w:t>0</w:t>
            </w:r>
          </w:p>
          <w:p w14:paraId="00000108" w14:textId="77777777" w:rsidR="008700DA" w:rsidRDefault="00EE2F87">
            <w:pPr>
              <w:jc w:val="center"/>
            </w:pPr>
            <w:r>
              <w:t>13</w:t>
            </w:r>
          </w:p>
        </w:tc>
        <w:tc>
          <w:tcPr>
            <w:tcW w:w="1080" w:type="dxa"/>
          </w:tcPr>
          <w:p w14:paraId="00000109" w14:textId="77777777" w:rsidR="008700DA" w:rsidRDefault="00EE2F87">
            <w:pPr>
              <w:jc w:val="center"/>
            </w:pPr>
            <w:r>
              <w:t>365</w:t>
            </w:r>
          </w:p>
          <w:p w14:paraId="0000010A" w14:textId="77777777" w:rsidR="008700DA" w:rsidRDefault="00EE2F87">
            <w:pPr>
              <w:jc w:val="center"/>
            </w:pPr>
            <w:r>
              <w:t>175</w:t>
            </w:r>
          </w:p>
        </w:tc>
        <w:tc>
          <w:tcPr>
            <w:tcW w:w="900" w:type="dxa"/>
            <w:gridSpan w:val="2"/>
          </w:tcPr>
          <w:p w14:paraId="0000010B" w14:textId="77777777" w:rsidR="008700DA" w:rsidRDefault="00EE2F87">
            <w:pPr>
              <w:jc w:val="center"/>
            </w:pPr>
            <w:r>
              <w:t>30</w:t>
            </w:r>
          </w:p>
          <w:p w14:paraId="0000010C" w14:textId="77777777" w:rsidR="008700DA" w:rsidRDefault="00EE2F87">
            <w:pPr>
              <w:jc w:val="center"/>
            </w:pPr>
            <w:r>
              <w:t>40</w:t>
            </w:r>
          </w:p>
        </w:tc>
        <w:tc>
          <w:tcPr>
            <w:tcW w:w="1535" w:type="dxa"/>
          </w:tcPr>
          <w:p w14:paraId="0000010E" w14:textId="77777777" w:rsidR="008700DA" w:rsidRDefault="00EE2F87">
            <w:pPr>
              <w:jc w:val="center"/>
            </w:pPr>
            <w:r>
              <w:t>316-501</w:t>
            </w:r>
          </w:p>
          <w:p w14:paraId="0000010F" w14:textId="77777777" w:rsidR="008700DA" w:rsidRDefault="00EE2F87">
            <w:pPr>
              <w:jc w:val="center"/>
            </w:pPr>
            <w:r>
              <w:t>1-298</w:t>
            </w:r>
          </w:p>
        </w:tc>
      </w:tr>
      <w:tr w:rsidR="00750FC6" w14:paraId="232F05FE" w14:textId="77777777">
        <w:trPr>
          <w:trHeight w:val="140"/>
        </w:trPr>
        <w:tc>
          <w:tcPr>
            <w:tcW w:w="1310" w:type="dxa"/>
            <w:vMerge/>
            <w:tcBorders>
              <w:top w:val="single" w:sz="4" w:space="0" w:color="000000"/>
            </w:tcBorders>
          </w:tcPr>
          <w:p w14:paraId="00000110" w14:textId="77777777" w:rsidR="008700DA" w:rsidRDefault="008700DA">
            <w:pPr>
              <w:widowControl w:val="0"/>
              <w:pBdr>
                <w:top w:val="nil"/>
                <w:left w:val="nil"/>
                <w:bottom w:val="nil"/>
                <w:right w:val="nil"/>
                <w:between w:val="nil"/>
              </w:pBdr>
              <w:spacing w:line="276" w:lineRule="auto"/>
            </w:pPr>
          </w:p>
        </w:tc>
        <w:tc>
          <w:tcPr>
            <w:tcW w:w="1205" w:type="dxa"/>
          </w:tcPr>
          <w:p w14:paraId="00000111" w14:textId="77777777" w:rsidR="008700DA" w:rsidRDefault="00EE2F87">
            <w:pPr>
              <w:rPr>
                <w:color w:val="000000"/>
              </w:rPr>
            </w:pPr>
            <w:r>
              <w:rPr>
                <w:color w:val="000000"/>
              </w:rPr>
              <w:t>Ridge MS</w:t>
            </w:r>
          </w:p>
        </w:tc>
        <w:tc>
          <w:tcPr>
            <w:tcW w:w="1080" w:type="dxa"/>
          </w:tcPr>
          <w:p w14:paraId="00000112" w14:textId="77777777" w:rsidR="008700DA" w:rsidRDefault="00EE2F87">
            <w:pPr>
              <w:jc w:val="center"/>
            </w:pPr>
            <w:r>
              <w:t>177580</w:t>
            </w:r>
          </w:p>
          <w:p w14:paraId="00000113" w14:textId="77777777" w:rsidR="008700DA" w:rsidRDefault="00EE2F87">
            <w:pPr>
              <w:jc w:val="center"/>
            </w:pPr>
            <w:r>
              <w:t>177581</w:t>
            </w:r>
          </w:p>
        </w:tc>
        <w:tc>
          <w:tcPr>
            <w:tcW w:w="1440" w:type="dxa"/>
          </w:tcPr>
          <w:p w14:paraId="00000114" w14:textId="77777777" w:rsidR="008700DA" w:rsidRDefault="00EE2F87">
            <w:pPr>
              <w:jc w:val="center"/>
            </w:pPr>
            <w:r>
              <w:t>SALM-03</w:t>
            </w:r>
          </w:p>
          <w:p w14:paraId="00000115" w14:textId="77777777" w:rsidR="008700DA" w:rsidRDefault="00EE2F87">
            <w:pPr>
              <w:jc w:val="center"/>
            </w:pPr>
            <w:r>
              <w:t>SALM-03</w:t>
            </w:r>
          </w:p>
        </w:tc>
        <w:tc>
          <w:tcPr>
            <w:tcW w:w="1530" w:type="dxa"/>
          </w:tcPr>
          <w:p w14:paraId="00000116" w14:textId="77777777" w:rsidR="008700DA" w:rsidRDefault="00EE2F87">
            <w:pPr>
              <w:jc w:val="center"/>
            </w:pPr>
            <w:r>
              <w:t>3</w:t>
            </w:r>
          </w:p>
          <w:p w14:paraId="00000117" w14:textId="77777777" w:rsidR="008700DA" w:rsidRDefault="00EE2F87">
            <w:pPr>
              <w:jc w:val="center"/>
            </w:pPr>
            <w:r>
              <w:t>22</w:t>
            </w:r>
          </w:p>
        </w:tc>
        <w:tc>
          <w:tcPr>
            <w:tcW w:w="1080" w:type="dxa"/>
          </w:tcPr>
          <w:p w14:paraId="00000118" w14:textId="77777777" w:rsidR="008700DA" w:rsidRDefault="00EE2F87">
            <w:pPr>
              <w:jc w:val="center"/>
            </w:pPr>
            <w:r>
              <w:t>840</w:t>
            </w:r>
          </w:p>
          <w:p w14:paraId="00000119" w14:textId="77777777" w:rsidR="008700DA" w:rsidRDefault="00EE2F87">
            <w:pPr>
              <w:jc w:val="center"/>
            </w:pPr>
            <w:r>
              <w:t>90</w:t>
            </w:r>
          </w:p>
        </w:tc>
        <w:tc>
          <w:tcPr>
            <w:tcW w:w="900" w:type="dxa"/>
            <w:gridSpan w:val="2"/>
          </w:tcPr>
          <w:p w14:paraId="0000011A" w14:textId="77777777" w:rsidR="008700DA" w:rsidRDefault="00EE2F87">
            <w:pPr>
              <w:jc w:val="center"/>
            </w:pPr>
            <w:r>
              <w:t>30</w:t>
            </w:r>
          </w:p>
          <w:p w14:paraId="0000011B" w14:textId="77777777" w:rsidR="008700DA" w:rsidRDefault="00EE2F87">
            <w:pPr>
              <w:jc w:val="center"/>
            </w:pPr>
            <w:r>
              <w:t>30</w:t>
            </w:r>
          </w:p>
        </w:tc>
        <w:tc>
          <w:tcPr>
            <w:tcW w:w="1535" w:type="dxa"/>
          </w:tcPr>
          <w:p w14:paraId="0000011D" w14:textId="77777777" w:rsidR="008700DA" w:rsidRDefault="00EE2F87">
            <w:pPr>
              <w:jc w:val="center"/>
            </w:pPr>
            <w:r>
              <w:t>686-891</w:t>
            </w:r>
          </w:p>
          <w:p w14:paraId="0000011E" w14:textId="77777777" w:rsidR="008700DA" w:rsidRDefault="00EE2F87">
            <w:pPr>
              <w:jc w:val="center"/>
            </w:pPr>
            <w:r>
              <w:t>22-265</w:t>
            </w:r>
          </w:p>
        </w:tc>
      </w:tr>
      <w:tr w:rsidR="00750FC6" w14:paraId="5E05AD2D" w14:textId="77777777">
        <w:tc>
          <w:tcPr>
            <w:tcW w:w="1310" w:type="dxa"/>
            <w:vMerge w:val="restart"/>
            <w:tcBorders>
              <w:top w:val="single" w:sz="4" w:space="0" w:color="000000"/>
            </w:tcBorders>
          </w:tcPr>
          <w:p w14:paraId="0000011F" w14:textId="77777777" w:rsidR="008700DA" w:rsidRDefault="00EE2F87">
            <w:pPr>
              <w:rPr>
                <w:color w:val="000000"/>
              </w:rPr>
            </w:pPr>
            <w:r>
              <w:t>Worm Trail</w:t>
            </w:r>
          </w:p>
        </w:tc>
        <w:tc>
          <w:tcPr>
            <w:tcW w:w="1205" w:type="dxa"/>
          </w:tcPr>
          <w:p w14:paraId="00000120" w14:textId="77777777" w:rsidR="008700DA" w:rsidRDefault="00EE2F87">
            <w:pPr>
              <w:rPr>
                <w:color w:val="000000"/>
              </w:rPr>
            </w:pPr>
            <w:r>
              <w:rPr>
                <w:color w:val="000000"/>
              </w:rPr>
              <w:t>Ridge MS</w:t>
            </w:r>
          </w:p>
        </w:tc>
        <w:tc>
          <w:tcPr>
            <w:tcW w:w="1080" w:type="dxa"/>
          </w:tcPr>
          <w:p w14:paraId="00000121" w14:textId="77777777" w:rsidR="008700DA" w:rsidRDefault="00EE2F87">
            <w:pPr>
              <w:jc w:val="center"/>
            </w:pPr>
            <w:r>
              <w:t>177453</w:t>
            </w:r>
          </w:p>
          <w:p w14:paraId="00000122" w14:textId="77777777" w:rsidR="008700DA" w:rsidRDefault="00EE2F87">
            <w:pPr>
              <w:jc w:val="center"/>
            </w:pPr>
            <w:r>
              <w:t>177454</w:t>
            </w:r>
          </w:p>
        </w:tc>
        <w:tc>
          <w:tcPr>
            <w:tcW w:w="1440" w:type="dxa"/>
          </w:tcPr>
          <w:p w14:paraId="00000123" w14:textId="77777777" w:rsidR="008700DA" w:rsidRDefault="00EE2F87">
            <w:pPr>
              <w:jc w:val="center"/>
            </w:pPr>
            <w:r>
              <w:t>WOMT-01</w:t>
            </w:r>
          </w:p>
          <w:p w14:paraId="00000124" w14:textId="77777777" w:rsidR="008700DA" w:rsidRDefault="00EE2F87">
            <w:pPr>
              <w:jc w:val="center"/>
              <w:rPr>
                <w:color w:val="000000"/>
              </w:rPr>
            </w:pPr>
            <w:r>
              <w:t>WOMT-01</w:t>
            </w:r>
          </w:p>
        </w:tc>
        <w:tc>
          <w:tcPr>
            <w:tcW w:w="1530" w:type="dxa"/>
          </w:tcPr>
          <w:p w14:paraId="00000125" w14:textId="77777777" w:rsidR="008700DA" w:rsidRDefault="00EE2F87">
            <w:pPr>
              <w:jc w:val="center"/>
            </w:pPr>
            <w:r>
              <w:t>5</w:t>
            </w:r>
          </w:p>
          <w:p w14:paraId="00000126" w14:textId="77777777" w:rsidR="008700DA" w:rsidRDefault="00EE2F87">
            <w:pPr>
              <w:jc w:val="center"/>
              <w:rPr>
                <w:color w:val="000000"/>
              </w:rPr>
            </w:pPr>
            <w:r>
              <w:t>19</w:t>
            </w:r>
          </w:p>
        </w:tc>
        <w:tc>
          <w:tcPr>
            <w:tcW w:w="1080" w:type="dxa"/>
          </w:tcPr>
          <w:p w14:paraId="00000127" w14:textId="77777777" w:rsidR="008700DA" w:rsidRDefault="00EE2F87">
            <w:pPr>
              <w:jc w:val="center"/>
            </w:pPr>
            <w:r>
              <w:t>480</w:t>
            </w:r>
          </w:p>
          <w:p w14:paraId="00000128" w14:textId="77777777" w:rsidR="008700DA" w:rsidRDefault="00EE2F87">
            <w:pPr>
              <w:jc w:val="center"/>
              <w:rPr>
                <w:color w:val="000000"/>
              </w:rPr>
            </w:pPr>
            <w:r>
              <w:t>680</w:t>
            </w:r>
          </w:p>
        </w:tc>
        <w:tc>
          <w:tcPr>
            <w:tcW w:w="900" w:type="dxa"/>
            <w:gridSpan w:val="2"/>
          </w:tcPr>
          <w:p w14:paraId="00000129" w14:textId="77777777" w:rsidR="008700DA" w:rsidRDefault="00EE2F87">
            <w:pPr>
              <w:jc w:val="center"/>
            </w:pPr>
            <w:r>
              <w:t>30</w:t>
            </w:r>
          </w:p>
          <w:p w14:paraId="0000012A" w14:textId="77777777" w:rsidR="008700DA" w:rsidRDefault="00EE2F87">
            <w:pPr>
              <w:jc w:val="center"/>
            </w:pPr>
            <w:r>
              <w:t>40</w:t>
            </w:r>
          </w:p>
        </w:tc>
        <w:tc>
          <w:tcPr>
            <w:tcW w:w="1535" w:type="dxa"/>
          </w:tcPr>
          <w:p w14:paraId="0000012C" w14:textId="77777777" w:rsidR="008700DA" w:rsidRDefault="00EE2F87">
            <w:pPr>
              <w:jc w:val="center"/>
            </w:pPr>
            <w:r>
              <w:t>499-542</w:t>
            </w:r>
          </w:p>
          <w:p w14:paraId="0000012D" w14:textId="77777777" w:rsidR="008700DA" w:rsidRDefault="00EE2F87">
            <w:pPr>
              <w:jc w:val="center"/>
              <w:rPr>
                <w:color w:val="000000"/>
              </w:rPr>
            </w:pPr>
            <w:r>
              <w:t>556-687</w:t>
            </w:r>
          </w:p>
        </w:tc>
      </w:tr>
      <w:tr w:rsidR="00750FC6" w14:paraId="1AD17144" w14:textId="77777777">
        <w:tc>
          <w:tcPr>
            <w:tcW w:w="1310" w:type="dxa"/>
            <w:vMerge/>
            <w:tcBorders>
              <w:top w:val="single" w:sz="4" w:space="0" w:color="000000"/>
            </w:tcBorders>
          </w:tcPr>
          <w:p w14:paraId="0000012E"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2F" w14:textId="77777777" w:rsidR="008700DA" w:rsidRDefault="00EE2F87">
            <w:pPr>
              <w:rPr>
                <w:color w:val="000000"/>
              </w:rPr>
            </w:pPr>
            <w:r>
              <w:rPr>
                <w:color w:val="000000"/>
              </w:rPr>
              <w:t>Ridge MS</w:t>
            </w:r>
          </w:p>
        </w:tc>
        <w:tc>
          <w:tcPr>
            <w:tcW w:w="1080" w:type="dxa"/>
          </w:tcPr>
          <w:p w14:paraId="00000130" w14:textId="77777777" w:rsidR="008700DA" w:rsidRDefault="00EE2F87">
            <w:pPr>
              <w:jc w:val="center"/>
            </w:pPr>
            <w:r>
              <w:t>177455</w:t>
            </w:r>
          </w:p>
          <w:p w14:paraId="00000131" w14:textId="77777777" w:rsidR="008700DA" w:rsidRDefault="00EE2F87">
            <w:pPr>
              <w:jc w:val="center"/>
            </w:pPr>
            <w:r>
              <w:t>177455</w:t>
            </w:r>
          </w:p>
        </w:tc>
        <w:tc>
          <w:tcPr>
            <w:tcW w:w="1440" w:type="dxa"/>
          </w:tcPr>
          <w:p w14:paraId="00000132" w14:textId="77777777" w:rsidR="008700DA" w:rsidRDefault="00EE2F87">
            <w:pPr>
              <w:jc w:val="center"/>
            </w:pPr>
            <w:r>
              <w:t>WOMT-02</w:t>
            </w:r>
          </w:p>
          <w:p w14:paraId="00000133" w14:textId="77777777" w:rsidR="008700DA" w:rsidRDefault="00EE2F87">
            <w:pPr>
              <w:jc w:val="center"/>
              <w:rPr>
                <w:color w:val="000000"/>
              </w:rPr>
            </w:pPr>
            <w:r>
              <w:t>WOMT-02</w:t>
            </w:r>
          </w:p>
        </w:tc>
        <w:tc>
          <w:tcPr>
            <w:tcW w:w="1530" w:type="dxa"/>
          </w:tcPr>
          <w:p w14:paraId="00000134" w14:textId="77777777" w:rsidR="008700DA" w:rsidRDefault="00EE2F87">
            <w:pPr>
              <w:jc w:val="center"/>
            </w:pPr>
            <w:r>
              <w:t>2</w:t>
            </w:r>
          </w:p>
          <w:p w14:paraId="00000135" w14:textId="77777777" w:rsidR="008700DA" w:rsidRDefault="00EE2F87">
            <w:pPr>
              <w:jc w:val="center"/>
              <w:rPr>
                <w:color w:val="000000"/>
              </w:rPr>
            </w:pPr>
            <w:r>
              <w:t>15</w:t>
            </w:r>
          </w:p>
        </w:tc>
        <w:tc>
          <w:tcPr>
            <w:tcW w:w="1080" w:type="dxa"/>
          </w:tcPr>
          <w:p w14:paraId="00000136" w14:textId="77777777" w:rsidR="008700DA" w:rsidRDefault="00EE2F87">
            <w:pPr>
              <w:jc w:val="center"/>
            </w:pPr>
            <w:r>
              <w:t>575</w:t>
            </w:r>
          </w:p>
          <w:p w14:paraId="00000137" w14:textId="77777777" w:rsidR="008700DA" w:rsidRDefault="00EE2F87">
            <w:pPr>
              <w:jc w:val="center"/>
              <w:rPr>
                <w:color w:val="000000"/>
              </w:rPr>
            </w:pPr>
            <w:r>
              <w:t>365</w:t>
            </w:r>
          </w:p>
        </w:tc>
        <w:tc>
          <w:tcPr>
            <w:tcW w:w="900" w:type="dxa"/>
            <w:gridSpan w:val="2"/>
          </w:tcPr>
          <w:p w14:paraId="00000138" w14:textId="77777777" w:rsidR="008700DA" w:rsidRDefault="00EE2F87">
            <w:pPr>
              <w:jc w:val="center"/>
            </w:pPr>
            <w:r>
              <w:t>30</w:t>
            </w:r>
          </w:p>
          <w:p w14:paraId="00000139" w14:textId="77777777" w:rsidR="008700DA" w:rsidRDefault="00EE2F87">
            <w:pPr>
              <w:jc w:val="center"/>
            </w:pPr>
            <w:r>
              <w:t>30</w:t>
            </w:r>
          </w:p>
        </w:tc>
        <w:tc>
          <w:tcPr>
            <w:tcW w:w="1535" w:type="dxa"/>
          </w:tcPr>
          <w:p w14:paraId="0000013B" w14:textId="77777777" w:rsidR="008700DA" w:rsidRDefault="00EE2F87">
            <w:pPr>
              <w:jc w:val="center"/>
            </w:pPr>
            <w:r>
              <w:t>503-648</w:t>
            </w:r>
          </w:p>
          <w:p w14:paraId="0000013C" w14:textId="77777777" w:rsidR="008700DA" w:rsidRDefault="00EE2F87">
            <w:pPr>
              <w:jc w:val="center"/>
              <w:rPr>
                <w:color w:val="000000"/>
              </w:rPr>
            </w:pPr>
            <w:r>
              <w:t>316-501</w:t>
            </w:r>
          </w:p>
        </w:tc>
      </w:tr>
      <w:tr w:rsidR="00750FC6" w14:paraId="6FF2EFFA" w14:textId="77777777">
        <w:trPr>
          <w:trHeight w:val="210"/>
        </w:trPr>
        <w:tc>
          <w:tcPr>
            <w:tcW w:w="1310" w:type="dxa"/>
            <w:vMerge w:val="restart"/>
            <w:tcBorders>
              <w:top w:val="single" w:sz="4" w:space="0" w:color="000000"/>
            </w:tcBorders>
          </w:tcPr>
          <w:p w14:paraId="0000013D" w14:textId="77777777" w:rsidR="008700DA" w:rsidRDefault="00EE2F87">
            <w:pPr>
              <w:rPr>
                <w:color w:val="000000"/>
              </w:rPr>
            </w:pPr>
            <w:r>
              <w:t>Ridge Trail</w:t>
            </w:r>
          </w:p>
        </w:tc>
        <w:tc>
          <w:tcPr>
            <w:tcW w:w="1205" w:type="dxa"/>
          </w:tcPr>
          <w:p w14:paraId="0000013E" w14:textId="77777777" w:rsidR="008700DA" w:rsidRDefault="00EE2F87">
            <w:pPr>
              <w:rPr>
                <w:color w:val="000000"/>
              </w:rPr>
            </w:pPr>
            <w:r>
              <w:rPr>
                <w:color w:val="000000"/>
              </w:rPr>
              <w:t>Ridge MS</w:t>
            </w:r>
          </w:p>
        </w:tc>
        <w:tc>
          <w:tcPr>
            <w:tcW w:w="1080" w:type="dxa"/>
          </w:tcPr>
          <w:p w14:paraId="0000013F" w14:textId="77777777" w:rsidR="008700DA" w:rsidRDefault="00EE2F87">
            <w:pPr>
              <w:jc w:val="center"/>
            </w:pPr>
            <w:r>
              <w:t>177577</w:t>
            </w:r>
          </w:p>
        </w:tc>
        <w:tc>
          <w:tcPr>
            <w:tcW w:w="1440" w:type="dxa"/>
          </w:tcPr>
          <w:p w14:paraId="00000140" w14:textId="77777777" w:rsidR="008700DA" w:rsidRDefault="00EE2F87">
            <w:pPr>
              <w:jc w:val="center"/>
              <w:rPr>
                <w:color w:val="000000"/>
              </w:rPr>
            </w:pPr>
            <w:r>
              <w:t>RIDG-01</w:t>
            </w:r>
          </w:p>
        </w:tc>
        <w:tc>
          <w:tcPr>
            <w:tcW w:w="1530" w:type="dxa"/>
          </w:tcPr>
          <w:p w14:paraId="00000141" w14:textId="77777777" w:rsidR="008700DA" w:rsidRDefault="00EE2F87">
            <w:pPr>
              <w:jc w:val="center"/>
              <w:rPr>
                <w:color w:val="000000"/>
              </w:rPr>
            </w:pPr>
            <w:r>
              <w:t>19</w:t>
            </w:r>
          </w:p>
        </w:tc>
        <w:tc>
          <w:tcPr>
            <w:tcW w:w="1080" w:type="dxa"/>
          </w:tcPr>
          <w:p w14:paraId="00000142" w14:textId="77777777" w:rsidR="008700DA" w:rsidRDefault="00EE2F87">
            <w:pPr>
              <w:jc w:val="center"/>
              <w:rPr>
                <w:color w:val="000000"/>
              </w:rPr>
            </w:pPr>
            <w:r>
              <w:t>830</w:t>
            </w:r>
          </w:p>
        </w:tc>
        <w:tc>
          <w:tcPr>
            <w:tcW w:w="900" w:type="dxa"/>
            <w:gridSpan w:val="2"/>
          </w:tcPr>
          <w:p w14:paraId="00000143" w14:textId="77777777" w:rsidR="008700DA" w:rsidRDefault="00EE2F87">
            <w:pPr>
              <w:jc w:val="center"/>
            </w:pPr>
            <w:r>
              <w:t>30</w:t>
            </w:r>
          </w:p>
        </w:tc>
        <w:tc>
          <w:tcPr>
            <w:tcW w:w="1535" w:type="dxa"/>
          </w:tcPr>
          <w:p w14:paraId="00000145" w14:textId="77777777" w:rsidR="008700DA" w:rsidRDefault="00EE2F87">
            <w:pPr>
              <w:jc w:val="center"/>
              <w:rPr>
                <w:color w:val="000000"/>
              </w:rPr>
            </w:pPr>
            <w:r>
              <w:t>688-789</w:t>
            </w:r>
          </w:p>
        </w:tc>
      </w:tr>
      <w:tr w:rsidR="00750FC6" w14:paraId="55ED4573" w14:textId="77777777">
        <w:trPr>
          <w:trHeight w:val="210"/>
        </w:trPr>
        <w:tc>
          <w:tcPr>
            <w:tcW w:w="1310" w:type="dxa"/>
            <w:vMerge/>
            <w:tcBorders>
              <w:top w:val="single" w:sz="4" w:space="0" w:color="000000"/>
            </w:tcBorders>
          </w:tcPr>
          <w:p w14:paraId="00000146"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47" w14:textId="77777777" w:rsidR="008700DA" w:rsidRDefault="00EE2F87">
            <w:pPr>
              <w:rPr>
                <w:color w:val="000000"/>
              </w:rPr>
            </w:pPr>
            <w:r>
              <w:rPr>
                <w:color w:val="000000"/>
              </w:rPr>
              <w:t>Ridge MS</w:t>
            </w:r>
          </w:p>
        </w:tc>
        <w:tc>
          <w:tcPr>
            <w:tcW w:w="1080" w:type="dxa"/>
          </w:tcPr>
          <w:p w14:paraId="00000148" w14:textId="77777777" w:rsidR="008700DA" w:rsidRDefault="00EE2F87">
            <w:pPr>
              <w:jc w:val="center"/>
            </w:pPr>
            <w:r>
              <w:t>177465</w:t>
            </w:r>
          </w:p>
          <w:p w14:paraId="00000149" w14:textId="77777777" w:rsidR="008700DA" w:rsidRDefault="00EE2F87">
            <w:pPr>
              <w:jc w:val="center"/>
            </w:pPr>
            <w:r>
              <w:t>177457</w:t>
            </w:r>
          </w:p>
        </w:tc>
        <w:tc>
          <w:tcPr>
            <w:tcW w:w="1440" w:type="dxa"/>
          </w:tcPr>
          <w:p w14:paraId="0000014A" w14:textId="77777777" w:rsidR="008700DA" w:rsidRDefault="00EE2F87">
            <w:pPr>
              <w:jc w:val="center"/>
            </w:pPr>
            <w:r>
              <w:t>RIDG-02</w:t>
            </w:r>
          </w:p>
          <w:p w14:paraId="0000014B" w14:textId="77777777" w:rsidR="008700DA" w:rsidRDefault="00EE2F87">
            <w:pPr>
              <w:jc w:val="center"/>
            </w:pPr>
            <w:r>
              <w:t>RIDG-02</w:t>
            </w:r>
          </w:p>
        </w:tc>
        <w:tc>
          <w:tcPr>
            <w:tcW w:w="1530" w:type="dxa"/>
          </w:tcPr>
          <w:p w14:paraId="0000014C" w14:textId="77777777" w:rsidR="008700DA" w:rsidRDefault="00EE2F87">
            <w:pPr>
              <w:jc w:val="center"/>
            </w:pPr>
            <w:r>
              <w:t>2</w:t>
            </w:r>
          </w:p>
          <w:p w14:paraId="0000014D" w14:textId="77777777" w:rsidR="008700DA" w:rsidRDefault="00EE2F87">
            <w:pPr>
              <w:jc w:val="center"/>
            </w:pPr>
            <w:r>
              <w:t>11</w:t>
            </w:r>
          </w:p>
        </w:tc>
        <w:tc>
          <w:tcPr>
            <w:tcW w:w="1080" w:type="dxa"/>
          </w:tcPr>
          <w:p w14:paraId="0000014E" w14:textId="77777777" w:rsidR="008700DA" w:rsidRDefault="00EE2F87">
            <w:pPr>
              <w:jc w:val="center"/>
            </w:pPr>
            <w:r>
              <w:t>875</w:t>
            </w:r>
          </w:p>
          <w:p w14:paraId="0000014F" w14:textId="77777777" w:rsidR="008700DA" w:rsidRDefault="00EE2F87">
            <w:pPr>
              <w:jc w:val="center"/>
            </w:pPr>
            <w:r>
              <w:t>2245</w:t>
            </w:r>
          </w:p>
        </w:tc>
        <w:tc>
          <w:tcPr>
            <w:tcW w:w="900" w:type="dxa"/>
            <w:gridSpan w:val="2"/>
          </w:tcPr>
          <w:p w14:paraId="00000150" w14:textId="77777777" w:rsidR="008700DA" w:rsidRDefault="00EE2F87">
            <w:pPr>
              <w:jc w:val="center"/>
            </w:pPr>
            <w:r>
              <w:t>30</w:t>
            </w:r>
          </w:p>
          <w:p w14:paraId="00000151" w14:textId="77777777" w:rsidR="008700DA" w:rsidRDefault="00EE2F87">
            <w:pPr>
              <w:jc w:val="center"/>
            </w:pPr>
            <w:r>
              <w:t>35</w:t>
            </w:r>
          </w:p>
        </w:tc>
        <w:tc>
          <w:tcPr>
            <w:tcW w:w="1535" w:type="dxa"/>
          </w:tcPr>
          <w:p w14:paraId="00000153" w14:textId="77777777" w:rsidR="008700DA" w:rsidRDefault="00EE2F87">
            <w:pPr>
              <w:jc w:val="center"/>
            </w:pPr>
            <w:r>
              <w:t>709-907</w:t>
            </w:r>
          </w:p>
          <w:p w14:paraId="00000154" w14:textId="77777777" w:rsidR="008700DA" w:rsidRDefault="00EE2F87">
            <w:pPr>
              <w:jc w:val="center"/>
            </w:pPr>
            <w:r>
              <w:t>2153-2343</w:t>
            </w:r>
          </w:p>
        </w:tc>
      </w:tr>
      <w:tr w:rsidR="00750FC6" w14:paraId="0A8E41E5" w14:textId="77777777">
        <w:tc>
          <w:tcPr>
            <w:tcW w:w="1310" w:type="dxa"/>
            <w:tcBorders>
              <w:top w:val="single" w:sz="4" w:space="0" w:color="000000"/>
              <w:bottom w:val="single" w:sz="4" w:space="0" w:color="000000"/>
            </w:tcBorders>
          </w:tcPr>
          <w:p w14:paraId="00000155" w14:textId="77777777" w:rsidR="008700DA" w:rsidRDefault="00EE2F87">
            <w:r>
              <w:t>Elk River</w:t>
            </w:r>
          </w:p>
        </w:tc>
        <w:tc>
          <w:tcPr>
            <w:tcW w:w="1205" w:type="dxa"/>
          </w:tcPr>
          <w:p w14:paraId="00000156" w14:textId="77777777" w:rsidR="008700DA" w:rsidRDefault="00EE2F87">
            <w:pPr>
              <w:rPr>
                <w:color w:val="000000"/>
              </w:rPr>
            </w:pPr>
            <w:r>
              <w:rPr>
                <w:color w:val="000000"/>
              </w:rPr>
              <w:t>Valley MS</w:t>
            </w:r>
          </w:p>
        </w:tc>
        <w:tc>
          <w:tcPr>
            <w:tcW w:w="1080" w:type="dxa"/>
          </w:tcPr>
          <w:p w14:paraId="00000157" w14:textId="77777777" w:rsidR="008700DA" w:rsidRDefault="00EE2F87">
            <w:pPr>
              <w:jc w:val="center"/>
            </w:pPr>
            <w:r>
              <w:t>177578</w:t>
            </w:r>
          </w:p>
          <w:p w14:paraId="00000158" w14:textId="77777777" w:rsidR="008700DA" w:rsidRDefault="00EE2F87">
            <w:pPr>
              <w:jc w:val="center"/>
            </w:pPr>
            <w:r>
              <w:t>177579</w:t>
            </w:r>
          </w:p>
        </w:tc>
        <w:tc>
          <w:tcPr>
            <w:tcW w:w="1440" w:type="dxa"/>
          </w:tcPr>
          <w:p w14:paraId="00000159" w14:textId="77777777" w:rsidR="008700DA" w:rsidRDefault="00EE2F87">
            <w:pPr>
              <w:jc w:val="center"/>
            </w:pPr>
            <w:r>
              <w:t>EELS-01</w:t>
            </w:r>
          </w:p>
          <w:p w14:paraId="0000015A" w14:textId="77777777" w:rsidR="008700DA" w:rsidRDefault="00EE2F87">
            <w:pPr>
              <w:jc w:val="center"/>
              <w:rPr>
                <w:color w:val="000000"/>
              </w:rPr>
            </w:pPr>
            <w:r>
              <w:t>EELS-01</w:t>
            </w:r>
          </w:p>
        </w:tc>
        <w:tc>
          <w:tcPr>
            <w:tcW w:w="1530" w:type="dxa"/>
          </w:tcPr>
          <w:p w14:paraId="0000015B" w14:textId="77777777" w:rsidR="008700DA" w:rsidRDefault="00EE2F87">
            <w:pPr>
              <w:jc w:val="center"/>
            </w:pPr>
            <w:r>
              <w:t>6</w:t>
            </w:r>
          </w:p>
          <w:p w14:paraId="0000015C" w14:textId="77777777" w:rsidR="008700DA" w:rsidRDefault="00EE2F87">
            <w:pPr>
              <w:jc w:val="center"/>
              <w:rPr>
                <w:color w:val="000000"/>
              </w:rPr>
            </w:pPr>
            <w:r>
              <w:t>13</w:t>
            </w:r>
          </w:p>
        </w:tc>
        <w:tc>
          <w:tcPr>
            <w:tcW w:w="1080" w:type="dxa"/>
          </w:tcPr>
          <w:p w14:paraId="0000015D" w14:textId="77777777" w:rsidR="008700DA" w:rsidRDefault="00EE2F87">
            <w:pPr>
              <w:jc w:val="center"/>
            </w:pPr>
            <w:r>
              <w:t>305</w:t>
            </w:r>
          </w:p>
          <w:p w14:paraId="0000015E" w14:textId="77777777" w:rsidR="008700DA" w:rsidRDefault="00EE2F87">
            <w:pPr>
              <w:jc w:val="center"/>
              <w:rPr>
                <w:color w:val="000000"/>
              </w:rPr>
            </w:pPr>
            <w:r>
              <w:t>75</w:t>
            </w:r>
          </w:p>
        </w:tc>
        <w:tc>
          <w:tcPr>
            <w:tcW w:w="900" w:type="dxa"/>
            <w:gridSpan w:val="2"/>
          </w:tcPr>
          <w:p w14:paraId="0000015F" w14:textId="77777777" w:rsidR="008700DA" w:rsidRDefault="00EE2F87">
            <w:pPr>
              <w:jc w:val="center"/>
            </w:pPr>
            <w:r>
              <w:t>30</w:t>
            </w:r>
          </w:p>
          <w:p w14:paraId="00000160" w14:textId="77777777" w:rsidR="008700DA" w:rsidRDefault="00EE2F87">
            <w:pPr>
              <w:jc w:val="center"/>
            </w:pPr>
            <w:r>
              <w:t>30</w:t>
            </w:r>
          </w:p>
        </w:tc>
        <w:tc>
          <w:tcPr>
            <w:tcW w:w="1535" w:type="dxa"/>
          </w:tcPr>
          <w:p w14:paraId="00000162" w14:textId="77777777" w:rsidR="008700DA" w:rsidRDefault="00EE2F87">
            <w:pPr>
              <w:jc w:val="center"/>
            </w:pPr>
            <w:r>
              <w:t>299-462</w:t>
            </w:r>
          </w:p>
          <w:p w14:paraId="00000163" w14:textId="77777777" w:rsidR="008700DA" w:rsidRDefault="00EE2F87">
            <w:pPr>
              <w:jc w:val="center"/>
              <w:rPr>
                <w:color w:val="000000"/>
              </w:rPr>
            </w:pPr>
            <w:r>
              <w:t>27-259</w:t>
            </w:r>
          </w:p>
        </w:tc>
      </w:tr>
      <w:tr w:rsidR="00750FC6" w14:paraId="0E829E00" w14:textId="77777777">
        <w:tc>
          <w:tcPr>
            <w:tcW w:w="1310" w:type="dxa"/>
            <w:vMerge w:val="restart"/>
            <w:tcBorders>
              <w:top w:val="single" w:sz="4" w:space="0" w:color="000000"/>
            </w:tcBorders>
          </w:tcPr>
          <w:p w14:paraId="00000164" w14:textId="77777777" w:rsidR="008700DA" w:rsidRDefault="00EE2F87">
            <w:r>
              <w:t>Worm Trail (Left fork)</w:t>
            </w:r>
          </w:p>
        </w:tc>
        <w:tc>
          <w:tcPr>
            <w:tcW w:w="1205" w:type="dxa"/>
          </w:tcPr>
          <w:p w14:paraId="00000165" w14:textId="77777777" w:rsidR="008700DA" w:rsidRDefault="00EE2F87">
            <w:pPr>
              <w:rPr>
                <w:color w:val="000000"/>
              </w:rPr>
            </w:pPr>
            <w:r>
              <w:rPr>
                <w:color w:val="000000"/>
              </w:rPr>
              <w:t>Hill. MS</w:t>
            </w:r>
          </w:p>
        </w:tc>
        <w:tc>
          <w:tcPr>
            <w:tcW w:w="1080" w:type="dxa"/>
          </w:tcPr>
          <w:p w14:paraId="00000166" w14:textId="77777777" w:rsidR="008700DA" w:rsidRDefault="00EE2F87">
            <w:pPr>
              <w:jc w:val="center"/>
            </w:pPr>
            <w:r>
              <w:t>177586</w:t>
            </w:r>
          </w:p>
          <w:p w14:paraId="00000167" w14:textId="77777777" w:rsidR="008700DA" w:rsidRDefault="00EE2F87">
            <w:pPr>
              <w:jc w:val="center"/>
            </w:pPr>
            <w:r>
              <w:t>177587</w:t>
            </w:r>
          </w:p>
        </w:tc>
        <w:tc>
          <w:tcPr>
            <w:tcW w:w="1440" w:type="dxa"/>
          </w:tcPr>
          <w:p w14:paraId="00000168" w14:textId="77777777" w:rsidR="008700DA" w:rsidRDefault="00EE2F87">
            <w:pPr>
              <w:jc w:val="center"/>
            </w:pPr>
            <w:r>
              <w:t>WOLF-01</w:t>
            </w:r>
          </w:p>
          <w:p w14:paraId="00000169" w14:textId="77777777" w:rsidR="008700DA" w:rsidRDefault="00EE2F87">
            <w:pPr>
              <w:jc w:val="center"/>
              <w:rPr>
                <w:color w:val="000000"/>
              </w:rPr>
            </w:pPr>
            <w:r>
              <w:t>WOLF-01</w:t>
            </w:r>
          </w:p>
        </w:tc>
        <w:tc>
          <w:tcPr>
            <w:tcW w:w="1530" w:type="dxa"/>
          </w:tcPr>
          <w:p w14:paraId="0000016A" w14:textId="77777777" w:rsidR="008700DA" w:rsidRDefault="00EE2F87">
            <w:pPr>
              <w:jc w:val="center"/>
            </w:pPr>
            <w:r>
              <w:t>5</w:t>
            </w:r>
          </w:p>
          <w:p w14:paraId="0000016B" w14:textId="77777777" w:rsidR="008700DA" w:rsidRDefault="00EE2F87">
            <w:pPr>
              <w:jc w:val="center"/>
              <w:rPr>
                <w:color w:val="000000"/>
              </w:rPr>
            </w:pPr>
            <w:r>
              <w:t>16</w:t>
            </w:r>
          </w:p>
        </w:tc>
        <w:tc>
          <w:tcPr>
            <w:tcW w:w="1080" w:type="dxa"/>
          </w:tcPr>
          <w:p w14:paraId="0000016C" w14:textId="77777777" w:rsidR="008700DA" w:rsidRDefault="00EE2F87">
            <w:pPr>
              <w:jc w:val="center"/>
            </w:pPr>
            <w:r>
              <w:t>580</w:t>
            </w:r>
          </w:p>
          <w:p w14:paraId="0000016D" w14:textId="77777777" w:rsidR="008700DA" w:rsidRDefault="00EE2F87">
            <w:pPr>
              <w:jc w:val="center"/>
              <w:rPr>
                <w:color w:val="000000"/>
              </w:rPr>
            </w:pPr>
            <w:r>
              <w:t>Modern</w:t>
            </w:r>
          </w:p>
        </w:tc>
        <w:tc>
          <w:tcPr>
            <w:tcW w:w="900" w:type="dxa"/>
            <w:gridSpan w:val="2"/>
          </w:tcPr>
          <w:p w14:paraId="0000016E" w14:textId="77777777" w:rsidR="008700DA" w:rsidRDefault="00EE2F87">
            <w:pPr>
              <w:jc w:val="center"/>
            </w:pPr>
            <w:r>
              <w:t>30</w:t>
            </w:r>
          </w:p>
        </w:tc>
        <w:tc>
          <w:tcPr>
            <w:tcW w:w="1535" w:type="dxa"/>
          </w:tcPr>
          <w:p w14:paraId="00000170" w14:textId="77777777" w:rsidR="008700DA" w:rsidRDefault="00EE2F87">
            <w:pPr>
              <w:jc w:val="center"/>
              <w:rPr>
                <w:color w:val="000000"/>
              </w:rPr>
            </w:pPr>
            <w:r>
              <w:t>533-649</w:t>
            </w:r>
          </w:p>
        </w:tc>
      </w:tr>
      <w:tr w:rsidR="00750FC6" w14:paraId="43F41521" w14:textId="77777777">
        <w:tc>
          <w:tcPr>
            <w:tcW w:w="1310" w:type="dxa"/>
            <w:vMerge/>
            <w:tcBorders>
              <w:top w:val="single" w:sz="4" w:space="0" w:color="000000"/>
            </w:tcBorders>
          </w:tcPr>
          <w:p w14:paraId="0000017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2" w14:textId="77777777" w:rsidR="008700DA" w:rsidRDefault="00EE2F87">
            <w:pPr>
              <w:rPr>
                <w:color w:val="000000"/>
              </w:rPr>
            </w:pPr>
            <w:r>
              <w:rPr>
                <w:color w:val="000000"/>
              </w:rPr>
              <w:t>Hill. MS</w:t>
            </w:r>
          </w:p>
        </w:tc>
        <w:tc>
          <w:tcPr>
            <w:tcW w:w="1080" w:type="dxa"/>
          </w:tcPr>
          <w:p w14:paraId="00000173" w14:textId="77777777" w:rsidR="008700DA" w:rsidRDefault="00EE2F87">
            <w:pPr>
              <w:jc w:val="center"/>
            </w:pPr>
            <w:r>
              <w:t>177588</w:t>
            </w:r>
          </w:p>
        </w:tc>
        <w:tc>
          <w:tcPr>
            <w:tcW w:w="1440" w:type="dxa"/>
          </w:tcPr>
          <w:p w14:paraId="00000174" w14:textId="77777777" w:rsidR="008700DA" w:rsidRDefault="00EE2F87">
            <w:pPr>
              <w:jc w:val="center"/>
              <w:rPr>
                <w:color w:val="000000"/>
              </w:rPr>
            </w:pPr>
            <w:r>
              <w:t>WOLF-02</w:t>
            </w:r>
          </w:p>
        </w:tc>
        <w:tc>
          <w:tcPr>
            <w:tcW w:w="1530" w:type="dxa"/>
          </w:tcPr>
          <w:p w14:paraId="00000175" w14:textId="77777777" w:rsidR="008700DA" w:rsidRDefault="00EE2F87">
            <w:pPr>
              <w:jc w:val="center"/>
              <w:rPr>
                <w:color w:val="000000"/>
              </w:rPr>
            </w:pPr>
            <w:r>
              <w:t>3</w:t>
            </w:r>
          </w:p>
        </w:tc>
        <w:tc>
          <w:tcPr>
            <w:tcW w:w="1080" w:type="dxa"/>
          </w:tcPr>
          <w:p w14:paraId="00000176" w14:textId="77777777" w:rsidR="008700DA" w:rsidRDefault="00EE2F87">
            <w:pPr>
              <w:jc w:val="center"/>
              <w:rPr>
                <w:color w:val="000000"/>
              </w:rPr>
            </w:pPr>
            <w:r>
              <w:t>1420</w:t>
            </w:r>
          </w:p>
        </w:tc>
        <w:tc>
          <w:tcPr>
            <w:tcW w:w="900" w:type="dxa"/>
            <w:gridSpan w:val="2"/>
          </w:tcPr>
          <w:p w14:paraId="00000177" w14:textId="77777777" w:rsidR="008700DA" w:rsidRDefault="00EE2F87">
            <w:pPr>
              <w:jc w:val="center"/>
            </w:pPr>
            <w:r>
              <w:t>35</w:t>
            </w:r>
          </w:p>
        </w:tc>
        <w:tc>
          <w:tcPr>
            <w:tcW w:w="1535" w:type="dxa"/>
          </w:tcPr>
          <w:p w14:paraId="00000179" w14:textId="77777777" w:rsidR="008700DA" w:rsidRDefault="00EE2F87">
            <w:pPr>
              <w:jc w:val="center"/>
              <w:rPr>
                <w:color w:val="000000"/>
              </w:rPr>
            </w:pPr>
            <w:r>
              <w:t>1287-1377</w:t>
            </w:r>
          </w:p>
        </w:tc>
      </w:tr>
      <w:tr w:rsidR="00750FC6" w14:paraId="05DB767F" w14:textId="77777777">
        <w:tc>
          <w:tcPr>
            <w:tcW w:w="1310" w:type="dxa"/>
            <w:vMerge/>
            <w:tcBorders>
              <w:top w:val="single" w:sz="4" w:space="0" w:color="000000"/>
            </w:tcBorders>
          </w:tcPr>
          <w:p w14:paraId="0000017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7B" w14:textId="77777777" w:rsidR="008700DA" w:rsidRDefault="00EE2F87">
            <w:pPr>
              <w:rPr>
                <w:color w:val="000000"/>
              </w:rPr>
            </w:pPr>
            <w:r>
              <w:rPr>
                <w:color w:val="000000"/>
              </w:rPr>
              <w:t>Ridge MS</w:t>
            </w:r>
          </w:p>
        </w:tc>
        <w:tc>
          <w:tcPr>
            <w:tcW w:w="1080" w:type="dxa"/>
          </w:tcPr>
          <w:p w14:paraId="0000017C" w14:textId="77777777" w:rsidR="008700DA" w:rsidRDefault="00EE2F87">
            <w:pPr>
              <w:jc w:val="center"/>
            </w:pPr>
            <w:r>
              <w:t>177589</w:t>
            </w:r>
          </w:p>
          <w:p w14:paraId="0000017D" w14:textId="77777777" w:rsidR="008700DA" w:rsidRDefault="00EE2F87">
            <w:pPr>
              <w:jc w:val="center"/>
            </w:pPr>
            <w:r>
              <w:t>177590</w:t>
            </w:r>
          </w:p>
        </w:tc>
        <w:tc>
          <w:tcPr>
            <w:tcW w:w="1440" w:type="dxa"/>
          </w:tcPr>
          <w:p w14:paraId="0000017E" w14:textId="77777777" w:rsidR="008700DA" w:rsidRDefault="00EE2F87">
            <w:pPr>
              <w:jc w:val="center"/>
            </w:pPr>
            <w:r>
              <w:t>WOLF-03</w:t>
            </w:r>
          </w:p>
          <w:p w14:paraId="0000017F" w14:textId="77777777" w:rsidR="008700DA" w:rsidRDefault="00EE2F87">
            <w:pPr>
              <w:jc w:val="center"/>
              <w:rPr>
                <w:color w:val="000000"/>
              </w:rPr>
            </w:pPr>
            <w:r>
              <w:t>WOLF-03</w:t>
            </w:r>
          </w:p>
        </w:tc>
        <w:tc>
          <w:tcPr>
            <w:tcW w:w="1530" w:type="dxa"/>
          </w:tcPr>
          <w:p w14:paraId="00000180" w14:textId="77777777" w:rsidR="008700DA" w:rsidRDefault="00EE2F87">
            <w:pPr>
              <w:jc w:val="center"/>
            </w:pPr>
            <w:r>
              <w:t>10</w:t>
            </w:r>
          </w:p>
          <w:p w14:paraId="00000181" w14:textId="77777777" w:rsidR="008700DA" w:rsidRDefault="00EE2F87">
            <w:pPr>
              <w:jc w:val="center"/>
              <w:rPr>
                <w:color w:val="000000"/>
              </w:rPr>
            </w:pPr>
            <w:r>
              <w:t>45</w:t>
            </w:r>
          </w:p>
        </w:tc>
        <w:tc>
          <w:tcPr>
            <w:tcW w:w="1080" w:type="dxa"/>
          </w:tcPr>
          <w:p w14:paraId="00000182" w14:textId="77777777" w:rsidR="008700DA" w:rsidRDefault="00EE2F87">
            <w:pPr>
              <w:jc w:val="center"/>
            </w:pPr>
            <w:r>
              <w:t>3615</w:t>
            </w:r>
          </w:p>
          <w:p w14:paraId="00000183" w14:textId="77777777" w:rsidR="008700DA" w:rsidRDefault="00EE2F87">
            <w:pPr>
              <w:jc w:val="center"/>
              <w:rPr>
                <w:color w:val="000000"/>
              </w:rPr>
            </w:pPr>
            <w:r>
              <w:t>265</w:t>
            </w:r>
          </w:p>
        </w:tc>
        <w:tc>
          <w:tcPr>
            <w:tcW w:w="900" w:type="dxa"/>
            <w:gridSpan w:val="2"/>
          </w:tcPr>
          <w:p w14:paraId="00000184" w14:textId="77777777" w:rsidR="008700DA" w:rsidRDefault="00EE2F87">
            <w:pPr>
              <w:jc w:val="center"/>
            </w:pPr>
            <w:r>
              <w:t>30</w:t>
            </w:r>
          </w:p>
          <w:p w14:paraId="00000185" w14:textId="77777777" w:rsidR="008700DA" w:rsidRDefault="00EE2F87">
            <w:pPr>
              <w:jc w:val="center"/>
            </w:pPr>
            <w:r>
              <w:t>30</w:t>
            </w:r>
          </w:p>
        </w:tc>
        <w:tc>
          <w:tcPr>
            <w:tcW w:w="1535" w:type="dxa"/>
          </w:tcPr>
          <w:p w14:paraId="00000187" w14:textId="77777777" w:rsidR="008700DA" w:rsidRDefault="00EE2F87">
            <w:pPr>
              <w:jc w:val="center"/>
            </w:pPr>
            <w:r>
              <w:t>3841-4062</w:t>
            </w:r>
          </w:p>
          <w:p w14:paraId="00000188" w14:textId="77777777" w:rsidR="008700DA" w:rsidRDefault="00EE2F87">
            <w:pPr>
              <w:jc w:val="center"/>
              <w:rPr>
                <w:color w:val="000000"/>
              </w:rPr>
            </w:pPr>
            <w:r>
              <w:t>1-433</w:t>
            </w:r>
          </w:p>
        </w:tc>
      </w:tr>
      <w:tr w:rsidR="00750FC6" w14:paraId="4F5DA201" w14:textId="77777777">
        <w:tc>
          <w:tcPr>
            <w:tcW w:w="1310" w:type="dxa"/>
            <w:vMerge/>
            <w:tcBorders>
              <w:top w:val="single" w:sz="4" w:space="0" w:color="000000"/>
            </w:tcBorders>
          </w:tcPr>
          <w:p w14:paraId="00000189"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8A" w14:textId="77777777" w:rsidR="008700DA" w:rsidRDefault="00EE2F87">
            <w:pPr>
              <w:rPr>
                <w:color w:val="000000"/>
              </w:rPr>
            </w:pPr>
            <w:r>
              <w:rPr>
                <w:color w:val="000000"/>
              </w:rPr>
              <w:t>Ridge MS</w:t>
            </w:r>
          </w:p>
        </w:tc>
        <w:tc>
          <w:tcPr>
            <w:tcW w:w="1080" w:type="dxa"/>
          </w:tcPr>
          <w:p w14:paraId="0000018B" w14:textId="77777777" w:rsidR="008700DA" w:rsidRDefault="00EE2F87">
            <w:pPr>
              <w:jc w:val="center"/>
            </w:pPr>
            <w:r>
              <w:t>177591</w:t>
            </w:r>
          </w:p>
        </w:tc>
        <w:tc>
          <w:tcPr>
            <w:tcW w:w="1440" w:type="dxa"/>
          </w:tcPr>
          <w:p w14:paraId="0000018C" w14:textId="77777777" w:rsidR="008700DA" w:rsidRDefault="00EE2F87">
            <w:pPr>
              <w:jc w:val="center"/>
              <w:rPr>
                <w:color w:val="000000"/>
              </w:rPr>
            </w:pPr>
            <w:r>
              <w:t>WOLF-04</w:t>
            </w:r>
          </w:p>
        </w:tc>
        <w:tc>
          <w:tcPr>
            <w:tcW w:w="1530" w:type="dxa"/>
          </w:tcPr>
          <w:p w14:paraId="0000018D" w14:textId="77777777" w:rsidR="008700DA" w:rsidRDefault="00EE2F87">
            <w:pPr>
              <w:jc w:val="center"/>
              <w:rPr>
                <w:color w:val="000000"/>
              </w:rPr>
            </w:pPr>
            <w:r>
              <w:t>10</w:t>
            </w:r>
          </w:p>
        </w:tc>
        <w:tc>
          <w:tcPr>
            <w:tcW w:w="1080" w:type="dxa"/>
          </w:tcPr>
          <w:p w14:paraId="0000018E" w14:textId="77777777" w:rsidR="008700DA" w:rsidRDefault="00EE2F87">
            <w:pPr>
              <w:jc w:val="center"/>
              <w:rPr>
                <w:color w:val="000000"/>
              </w:rPr>
            </w:pPr>
            <w:r>
              <w:t>420</w:t>
            </w:r>
          </w:p>
        </w:tc>
        <w:tc>
          <w:tcPr>
            <w:tcW w:w="900" w:type="dxa"/>
            <w:gridSpan w:val="2"/>
          </w:tcPr>
          <w:p w14:paraId="0000018F" w14:textId="77777777" w:rsidR="008700DA" w:rsidRDefault="00EE2F87">
            <w:pPr>
              <w:jc w:val="center"/>
            </w:pPr>
            <w:r>
              <w:t>30</w:t>
            </w:r>
          </w:p>
        </w:tc>
        <w:tc>
          <w:tcPr>
            <w:tcW w:w="1535" w:type="dxa"/>
          </w:tcPr>
          <w:p w14:paraId="00000191" w14:textId="77777777" w:rsidR="008700DA" w:rsidRDefault="00EE2F87">
            <w:pPr>
              <w:jc w:val="center"/>
              <w:rPr>
                <w:color w:val="000000"/>
              </w:rPr>
            </w:pPr>
            <w:r>
              <w:t>333-523</w:t>
            </w:r>
          </w:p>
        </w:tc>
      </w:tr>
      <w:tr w:rsidR="00750FC6" w14:paraId="561CDF39" w14:textId="77777777">
        <w:tc>
          <w:tcPr>
            <w:tcW w:w="1310" w:type="dxa"/>
            <w:vMerge w:val="restart"/>
            <w:tcBorders>
              <w:top w:val="single" w:sz="4" w:space="0" w:color="000000"/>
            </w:tcBorders>
          </w:tcPr>
          <w:p w14:paraId="00000192" w14:textId="77777777" w:rsidR="008700DA" w:rsidRDefault="00EE2F87">
            <w:r>
              <w:t>Worm Trail (Right fork)</w:t>
            </w:r>
          </w:p>
        </w:tc>
        <w:tc>
          <w:tcPr>
            <w:tcW w:w="1205" w:type="dxa"/>
          </w:tcPr>
          <w:p w14:paraId="00000193" w14:textId="77777777" w:rsidR="008700DA" w:rsidRDefault="00EE2F87">
            <w:pPr>
              <w:rPr>
                <w:color w:val="000000"/>
              </w:rPr>
            </w:pPr>
            <w:r>
              <w:rPr>
                <w:color w:val="000000"/>
              </w:rPr>
              <w:t>Hill. MS</w:t>
            </w:r>
          </w:p>
        </w:tc>
        <w:tc>
          <w:tcPr>
            <w:tcW w:w="1080" w:type="dxa"/>
          </w:tcPr>
          <w:p w14:paraId="00000194" w14:textId="77777777" w:rsidR="008700DA" w:rsidRDefault="00EE2F87">
            <w:pPr>
              <w:jc w:val="center"/>
            </w:pPr>
            <w:r>
              <w:t>177592</w:t>
            </w:r>
          </w:p>
          <w:p w14:paraId="00000195" w14:textId="77777777" w:rsidR="008700DA" w:rsidRDefault="00EE2F87">
            <w:pPr>
              <w:jc w:val="center"/>
            </w:pPr>
            <w:r>
              <w:lastRenderedPageBreak/>
              <w:t>177593</w:t>
            </w:r>
          </w:p>
        </w:tc>
        <w:tc>
          <w:tcPr>
            <w:tcW w:w="1440" w:type="dxa"/>
          </w:tcPr>
          <w:p w14:paraId="00000196" w14:textId="77777777" w:rsidR="008700DA" w:rsidRDefault="00EE2F87">
            <w:pPr>
              <w:jc w:val="center"/>
            </w:pPr>
            <w:r>
              <w:lastRenderedPageBreak/>
              <w:t>WORF-02</w:t>
            </w:r>
          </w:p>
          <w:p w14:paraId="00000197" w14:textId="77777777" w:rsidR="008700DA" w:rsidRDefault="00EE2F87">
            <w:pPr>
              <w:jc w:val="center"/>
              <w:rPr>
                <w:color w:val="000000"/>
              </w:rPr>
            </w:pPr>
            <w:r>
              <w:lastRenderedPageBreak/>
              <w:t>WORF-02</w:t>
            </w:r>
          </w:p>
        </w:tc>
        <w:tc>
          <w:tcPr>
            <w:tcW w:w="1530" w:type="dxa"/>
          </w:tcPr>
          <w:p w14:paraId="00000198" w14:textId="77777777" w:rsidR="008700DA" w:rsidRDefault="00EE2F87">
            <w:pPr>
              <w:jc w:val="center"/>
            </w:pPr>
            <w:r>
              <w:lastRenderedPageBreak/>
              <w:t>3</w:t>
            </w:r>
          </w:p>
          <w:p w14:paraId="00000199" w14:textId="77777777" w:rsidR="008700DA" w:rsidRDefault="00EE2F87">
            <w:pPr>
              <w:jc w:val="center"/>
              <w:rPr>
                <w:color w:val="000000"/>
              </w:rPr>
            </w:pPr>
            <w:r>
              <w:lastRenderedPageBreak/>
              <w:t>20</w:t>
            </w:r>
          </w:p>
        </w:tc>
        <w:tc>
          <w:tcPr>
            <w:tcW w:w="1080" w:type="dxa"/>
          </w:tcPr>
          <w:p w14:paraId="0000019A" w14:textId="77777777" w:rsidR="008700DA" w:rsidRDefault="00EE2F87">
            <w:pPr>
              <w:jc w:val="center"/>
            </w:pPr>
            <w:r>
              <w:lastRenderedPageBreak/>
              <w:t>1155</w:t>
            </w:r>
          </w:p>
          <w:p w14:paraId="0000019B" w14:textId="77777777" w:rsidR="008700DA" w:rsidRDefault="00EE2F87">
            <w:pPr>
              <w:jc w:val="center"/>
              <w:rPr>
                <w:color w:val="000000"/>
              </w:rPr>
            </w:pPr>
            <w:r>
              <w:lastRenderedPageBreak/>
              <w:t>985</w:t>
            </w:r>
          </w:p>
        </w:tc>
        <w:tc>
          <w:tcPr>
            <w:tcW w:w="900" w:type="dxa"/>
            <w:gridSpan w:val="2"/>
          </w:tcPr>
          <w:p w14:paraId="0000019C" w14:textId="77777777" w:rsidR="008700DA" w:rsidRDefault="00EE2F87">
            <w:pPr>
              <w:jc w:val="center"/>
            </w:pPr>
            <w:r>
              <w:lastRenderedPageBreak/>
              <w:t>30</w:t>
            </w:r>
          </w:p>
          <w:p w14:paraId="0000019D" w14:textId="77777777" w:rsidR="008700DA" w:rsidRDefault="00EE2F87">
            <w:pPr>
              <w:jc w:val="center"/>
            </w:pPr>
            <w:r>
              <w:lastRenderedPageBreak/>
              <w:t>30</w:t>
            </w:r>
          </w:p>
        </w:tc>
        <w:tc>
          <w:tcPr>
            <w:tcW w:w="1535" w:type="dxa"/>
          </w:tcPr>
          <w:p w14:paraId="0000019F" w14:textId="77777777" w:rsidR="008700DA" w:rsidRDefault="00EE2F87">
            <w:pPr>
              <w:jc w:val="center"/>
            </w:pPr>
            <w:r>
              <w:lastRenderedPageBreak/>
              <w:t>982-1175</w:t>
            </w:r>
          </w:p>
          <w:p w14:paraId="000001A0" w14:textId="77777777" w:rsidR="008700DA" w:rsidRDefault="00EE2F87">
            <w:pPr>
              <w:jc w:val="center"/>
              <w:rPr>
                <w:color w:val="000000"/>
              </w:rPr>
            </w:pPr>
            <w:r>
              <w:lastRenderedPageBreak/>
              <w:t>797-959</w:t>
            </w:r>
          </w:p>
        </w:tc>
      </w:tr>
      <w:tr w:rsidR="00750FC6" w14:paraId="2CAC65E6" w14:textId="77777777">
        <w:tc>
          <w:tcPr>
            <w:tcW w:w="1310" w:type="dxa"/>
            <w:vMerge/>
            <w:tcBorders>
              <w:top w:val="single" w:sz="4" w:space="0" w:color="000000"/>
            </w:tcBorders>
          </w:tcPr>
          <w:p w14:paraId="000001A1"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2" w14:textId="77777777" w:rsidR="008700DA" w:rsidRDefault="00EE2F87">
            <w:pPr>
              <w:rPr>
                <w:color w:val="000000"/>
              </w:rPr>
            </w:pPr>
            <w:r>
              <w:rPr>
                <w:color w:val="000000"/>
              </w:rPr>
              <w:t>Ridge MS</w:t>
            </w:r>
          </w:p>
        </w:tc>
        <w:tc>
          <w:tcPr>
            <w:tcW w:w="1080" w:type="dxa"/>
          </w:tcPr>
          <w:p w14:paraId="000001A3" w14:textId="77777777" w:rsidR="008700DA" w:rsidRDefault="00EE2F87">
            <w:pPr>
              <w:jc w:val="center"/>
            </w:pPr>
            <w:r>
              <w:t>177594</w:t>
            </w:r>
          </w:p>
        </w:tc>
        <w:tc>
          <w:tcPr>
            <w:tcW w:w="1440" w:type="dxa"/>
          </w:tcPr>
          <w:p w14:paraId="000001A4" w14:textId="77777777" w:rsidR="008700DA" w:rsidRDefault="00EE2F87">
            <w:pPr>
              <w:jc w:val="center"/>
              <w:rPr>
                <w:color w:val="000000"/>
              </w:rPr>
            </w:pPr>
            <w:r>
              <w:t>WORF-03</w:t>
            </w:r>
          </w:p>
        </w:tc>
        <w:tc>
          <w:tcPr>
            <w:tcW w:w="1530" w:type="dxa"/>
          </w:tcPr>
          <w:p w14:paraId="000001A5" w14:textId="77777777" w:rsidR="008700DA" w:rsidRDefault="00EE2F87">
            <w:pPr>
              <w:jc w:val="center"/>
              <w:rPr>
                <w:color w:val="000000"/>
              </w:rPr>
            </w:pPr>
            <w:r>
              <w:t>8</w:t>
            </w:r>
          </w:p>
        </w:tc>
        <w:tc>
          <w:tcPr>
            <w:tcW w:w="1080" w:type="dxa"/>
          </w:tcPr>
          <w:p w14:paraId="000001A6" w14:textId="77777777" w:rsidR="008700DA" w:rsidRDefault="00EE2F87">
            <w:pPr>
              <w:jc w:val="center"/>
              <w:rPr>
                <w:color w:val="000000"/>
              </w:rPr>
            </w:pPr>
            <w:r>
              <w:t>3805</w:t>
            </w:r>
          </w:p>
        </w:tc>
        <w:tc>
          <w:tcPr>
            <w:tcW w:w="900" w:type="dxa"/>
            <w:gridSpan w:val="2"/>
          </w:tcPr>
          <w:p w14:paraId="000001A7" w14:textId="77777777" w:rsidR="008700DA" w:rsidRDefault="00EE2F87">
            <w:pPr>
              <w:jc w:val="center"/>
            </w:pPr>
            <w:r>
              <w:t>30</w:t>
            </w:r>
          </w:p>
        </w:tc>
        <w:tc>
          <w:tcPr>
            <w:tcW w:w="1535" w:type="dxa"/>
          </w:tcPr>
          <w:p w14:paraId="000001A9" w14:textId="77777777" w:rsidR="008700DA" w:rsidRDefault="00EE2F87">
            <w:pPr>
              <w:jc w:val="center"/>
              <w:rPr>
                <w:color w:val="000000"/>
              </w:rPr>
            </w:pPr>
            <w:r>
              <w:t>4089-4291</w:t>
            </w:r>
          </w:p>
        </w:tc>
      </w:tr>
      <w:tr w:rsidR="00750FC6" w14:paraId="6CCDFA60" w14:textId="77777777">
        <w:tc>
          <w:tcPr>
            <w:tcW w:w="1310" w:type="dxa"/>
            <w:vMerge/>
            <w:tcBorders>
              <w:top w:val="single" w:sz="4" w:space="0" w:color="000000"/>
            </w:tcBorders>
          </w:tcPr>
          <w:p w14:paraId="000001AA" w14:textId="77777777" w:rsidR="008700DA" w:rsidRDefault="008700DA">
            <w:pPr>
              <w:widowControl w:val="0"/>
              <w:pBdr>
                <w:top w:val="nil"/>
                <w:left w:val="nil"/>
                <w:bottom w:val="nil"/>
                <w:right w:val="nil"/>
                <w:between w:val="nil"/>
              </w:pBdr>
              <w:spacing w:line="276" w:lineRule="auto"/>
              <w:rPr>
                <w:color w:val="000000"/>
              </w:rPr>
            </w:pPr>
          </w:p>
        </w:tc>
        <w:tc>
          <w:tcPr>
            <w:tcW w:w="1205" w:type="dxa"/>
          </w:tcPr>
          <w:p w14:paraId="000001AB" w14:textId="77777777" w:rsidR="008700DA" w:rsidRDefault="00EE2F87">
            <w:pPr>
              <w:rPr>
                <w:color w:val="000000"/>
              </w:rPr>
            </w:pPr>
            <w:r>
              <w:rPr>
                <w:color w:val="000000"/>
              </w:rPr>
              <w:t>Ridge MS</w:t>
            </w:r>
          </w:p>
        </w:tc>
        <w:tc>
          <w:tcPr>
            <w:tcW w:w="1080" w:type="dxa"/>
          </w:tcPr>
          <w:p w14:paraId="000001AC" w14:textId="77777777" w:rsidR="008700DA" w:rsidRDefault="00EE2F87">
            <w:pPr>
              <w:jc w:val="center"/>
            </w:pPr>
            <w:r>
              <w:t>177595</w:t>
            </w:r>
          </w:p>
        </w:tc>
        <w:tc>
          <w:tcPr>
            <w:tcW w:w="1440" w:type="dxa"/>
          </w:tcPr>
          <w:p w14:paraId="000001AD" w14:textId="77777777" w:rsidR="008700DA" w:rsidRDefault="00EE2F87">
            <w:pPr>
              <w:jc w:val="center"/>
              <w:rPr>
                <w:color w:val="000000"/>
              </w:rPr>
            </w:pPr>
            <w:r>
              <w:t>WORF-05</w:t>
            </w:r>
          </w:p>
        </w:tc>
        <w:tc>
          <w:tcPr>
            <w:tcW w:w="1530" w:type="dxa"/>
          </w:tcPr>
          <w:p w14:paraId="000001AE" w14:textId="77777777" w:rsidR="008700DA" w:rsidRDefault="00EE2F87">
            <w:pPr>
              <w:jc w:val="center"/>
              <w:rPr>
                <w:color w:val="000000"/>
              </w:rPr>
            </w:pPr>
            <w:r>
              <w:t>7</w:t>
            </w:r>
          </w:p>
        </w:tc>
        <w:tc>
          <w:tcPr>
            <w:tcW w:w="1080" w:type="dxa"/>
          </w:tcPr>
          <w:p w14:paraId="000001AF" w14:textId="77777777" w:rsidR="008700DA" w:rsidRDefault="00EE2F87">
            <w:pPr>
              <w:jc w:val="center"/>
              <w:rPr>
                <w:color w:val="000000"/>
              </w:rPr>
            </w:pPr>
            <w:r>
              <w:t>200</w:t>
            </w:r>
          </w:p>
        </w:tc>
        <w:tc>
          <w:tcPr>
            <w:tcW w:w="900" w:type="dxa"/>
            <w:gridSpan w:val="2"/>
          </w:tcPr>
          <w:p w14:paraId="000001B0" w14:textId="77777777" w:rsidR="008700DA" w:rsidRDefault="00EE2F87">
            <w:pPr>
              <w:jc w:val="center"/>
            </w:pPr>
            <w:r>
              <w:t>30</w:t>
            </w:r>
          </w:p>
        </w:tc>
        <w:tc>
          <w:tcPr>
            <w:tcW w:w="1535" w:type="dxa"/>
          </w:tcPr>
          <w:p w14:paraId="000001B2" w14:textId="77777777" w:rsidR="008700DA" w:rsidRDefault="00EE2F87">
            <w:pPr>
              <w:jc w:val="center"/>
              <w:rPr>
                <w:color w:val="000000"/>
              </w:rPr>
            </w:pPr>
            <w:r>
              <w:t>1-303</w:t>
            </w:r>
          </w:p>
        </w:tc>
      </w:tr>
    </w:tbl>
    <w:p w14:paraId="000001B3" w14:textId="77777777" w:rsidR="008700DA" w:rsidRDefault="008700DA">
      <w:pPr>
        <w:spacing w:line="480" w:lineRule="auto"/>
      </w:pPr>
    </w:p>
    <w:p w14:paraId="000001B4" w14:textId="3C91E2EA" w:rsidR="008700DA" w:rsidRDefault="00232961">
      <w:pPr>
        <w:spacing w:line="480" w:lineRule="auto"/>
      </w:pPr>
      <w:r>
        <w:rPr>
          <w:noProof/>
        </w:rPr>
        <w:drawing>
          <wp:inline distT="0" distB="0" distL="0" distR="0" wp14:anchorId="4C401E70" wp14:editId="6135829B">
            <wp:extent cx="3911600" cy="3476978"/>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13172" cy="3478375"/>
                    </a:xfrm>
                    <a:prstGeom prst="rect">
                      <a:avLst/>
                    </a:prstGeom>
                  </pic:spPr>
                </pic:pic>
              </a:graphicData>
            </a:graphic>
          </wp:inline>
        </w:drawing>
      </w:r>
    </w:p>
    <w:p w14:paraId="43BB0D17" w14:textId="6C4E8661" w:rsidR="00232961" w:rsidRDefault="00232961">
      <w:pPr>
        <w:spacing w:line="480" w:lineRule="auto"/>
        <w:rPr>
          <w:b/>
          <w:bCs/>
        </w:rPr>
      </w:pPr>
      <w:r w:rsidRPr="00232961">
        <w:rPr>
          <w:b/>
          <w:bCs/>
        </w:rPr>
        <w:t xml:space="preserve">Figure S1: Bulk density of soil samples across depths. </w:t>
      </w:r>
    </w:p>
    <w:p w14:paraId="1B862CBB" w14:textId="6AF83A1F" w:rsidR="00FA1EE6" w:rsidRDefault="00A10DD2">
      <w:pPr>
        <w:spacing w:line="480" w:lineRule="auto"/>
        <w:rPr>
          <w:b/>
          <w:bCs/>
        </w:rPr>
      </w:pPr>
      <w:r>
        <w:rPr>
          <w:b/>
          <w:bCs/>
          <w:noProof/>
        </w:rPr>
        <w:lastRenderedPageBreak/>
        <w:drawing>
          <wp:inline distT="0" distB="0" distL="0" distR="0" wp14:anchorId="4FDAAC60" wp14:editId="1604D4CF">
            <wp:extent cx="5943600" cy="350964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645"/>
                    </a:xfrm>
                    <a:prstGeom prst="rect">
                      <a:avLst/>
                    </a:prstGeom>
                  </pic:spPr>
                </pic:pic>
              </a:graphicData>
            </a:graphic>
          </wp:inline>
        </w:drawing>
      </w:r>
    </w:p>
    <w:p w14:paraId="0F9C2BCA" w14:textId="455E6548" w:rsidR="00FA1EE6" w:rsidRPr="00232961" w:rsidRDefault="00481854" w:rsidP="00481854">
      <w:pPr>
        <w:rPr>
          <w:b/>
          <w:bCs/>
        </w:rPr>
      </w:pPr>
      <w:r>
        <w:rPr>
          <w:b/>
          <w:bCs/>
        </w:rPr>
        <w:t xml:space="preserve">Figure S2. Comparing charcoal concentration estimates produced by physical and chemical quantification methods. </w:t>
      </w:r>
    </w:p>
    <w:sectPr w:rsidR="00FA1EE6" w:rsidRPr="00232961" w:rsidSect="00EA2E8F">
      <w:headerReference w:type="even" r:id="rId20"/>
      <w:headerReference w:type="default" r:id="rId21"/>
      <w:footerReference w:type="default" r:id="rId22"/>
      <w:pgSz w:w="12240" w:h="15840"/>
      <w:pgMar w:top="1440" w:right="1440" w:bottom="1440" w:left="1440" w:header="720" w:footer="720" w:gutter="0"/>
      <w:lnNumType w:countBy="1"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18T14:04:00Z" w:initials="HK">
    <w:p w14:paraId="5195A585" w14:textId="685DE825" w:rsidR="00481854" w:rsidRDefault="00481854">
      <w:pPr>
        <w:pStyle w:val="CommentText"/>
      </w:pPr>
      <w:r>
        <w:rPr>
          <w:rStyle w:val="CommentReference"/>
        </w:rPr>
        <w:annotationRef/>
      </w:r>
      <w:r>
        <w:t>Not the final title, open to suggestions</w:t>
      </w:r>
    </w:p>
  </w:comment>
  <w:comment w:id="2" w:author="Brian Buma" w:date="2021-01-25T20:07:00Z" w:initials="BB">
    <w:p w14:paraId="2867767D" w14:textId="755BACDD" w:rsidR="00A63733" w:rsidRDefault="00A63733">
      <w:pPr>
        <w:pStyle w:val="CommentText"/>
      </w:pPr>
      <w:r>
        <w:rPr>
          <w:rStyle w:val="CommentReference"/>
        </w:rPr>
        <w:annotationRef/>
      </w:r>
      <w:r>
        <w:t>This would depend on what aspect of fires.  Perhaps end the sentence, then “Fire regimes are often best described…”</w:t>
      </w:r>
    </w:p>
  </w:comment>
  <w:comment w:id="3" w:author="Trevor A. Carter" w:date="2021-01-25T15:07:00Z" w:initials="TAC">
    <w:p w14:paraId="4F699F0C" w14:textId="5E45C41F" w:rsidR="00671A4A" w:rsidRDefault="00671A4A">
      <w:pPr>
        <w:pStyle w:val="CommentText"/>
      </w:pPr>
      <w:r>
        <w:rPr>
          <w:rStyle w:val="CommentReference"/>
        </w:rPr>
        <w:annotationRef/>
      </w:r>
      <w:r>
        <w:t xml:space="preserve">Establish the importance of both fire and the study system before explaining what you did. Hook the reader with an overwhelming importance to why you did what you did. </w:t>
      </w:r>
    </w:p>
  </w:comment>
  <w:comment w:id="5" w:author="Trevor A. Carter" w:date="2021-01-25T15:08:00Z" w:initials="TAC">
    <w:p w14:paraId="23203EE9" w14:textId="1AEE39BB" w:rsidR="00671A4A" w:rsidRDefault="00671A4A">
      <w:pPr>
        <w:pStyle w:val="CommentText"/>
      </w:pPr>
      <w:r>
        <w:rPr>
          <w:rStyle w:val="CommentReference"/>
        </w:rPr>
        <w:annotationRef/>
      </w:r>
      <w:r>
        <w:t>Introduce method</w:t>
      </w:r>
    </w:p>
  </w:comment>
  <w:comment w:id="6" w:author="Brian Buma" w:date="2021-01-25T20:08:00Z" w:initials="BB">
    <w:p w14:paraId="745F8D8E" w14:textId="2A54164F" w:rsidR="00A63733" w:rsidRDefault="00A63733">
      <w:pPr>
        <w:pStyle w:val="CommentText"/>
      </w:pPr>
      <w:r>
        <w:rPr>
          <w:rStyle w:val="CommentReference"/>
        </w:rPr>
        <w:annotationRef/>
      </w:r>
      <w:r>
        <w:t>Implies patterns of survivorship (“legacies”)</w:t>
      </w:r>
    </w:p>
  </w:comment>
  <w:comment w:id="8" w:author="Brian Buma" w:date="2021-01-25T20:09:00Z" w:initials="BB">
    <w:p w14:paraId="1CFD8C10" w14:textId="6FDD2895" w:rsidR="00A63733" w:rsidRDefault="00A63733">
      <w:pPr>
        <w:pStyle w:val="CommentText"/>
      </w:pPr>
      <w:r>
        <w:rPr>
          <w:rStyle w:val="CommentReference"/>
        </w:rPr>
        <w:annotationRef/>
      </w:r>
      <w:r>
        <w:t xml:space="preserve">…with the goal of XXX.  </w:t>
      </w:r>
      <w:proofErr w:type="gramStart"/>
      <w:r>
        <w:t>Otherwise</w:t>
      </w:r>
      <w:proofErr w:type="gramEnd"/>
      <w:r>
        <w:t xml:space="preserve"> it’s hard to know what the point of the results reported next are.</w:t>
      </w:r>
    </w:p>
  </w:comment>
  <w:comment w:id="10" w:author="Trevor A. Carter" w:date="2021-01-25T15:11:00Z" w:initials="TAC">
    <w:p w14:paraId="441F8445" w14:textId="7471A0CC" w:rsidR="00671A4A" w:rsidRDefault="00671A4A">
      <w:pPr>
        <w:pStyle w:val="CommentText"/>
      </w:pPr>
      <w:r>
        <w:rPr>
          <w:rStyle w:val="CommentReference"/>
        </w:rPr>
        <w:annotationRef/>
      </w:r>
      <w:r>
        <w:t xml:space="preserve">Is this sentence redundant to the sentence related to dendrochronological records? </w:t>
      </w:r>
    </w:p>
  </w:comment>
  <w:comment w:id="9" w:author="Brian Buma" w:date="2021-01-25T20:10:00Z" w:initials="BB">
    <w:p w14:paraId="7F73E7E0" w14:textId="77777777" w:rsidR="00A63733" w:rsidRDefault="00A63733">
      <w:pPr>
        <w:pStyle w:val="CommentText"/>
      </w:pPr>
      <w:r>
        <w:rPr>
          <w:rStyle w:val="CommentReference"/>
        </w:rPr>
        <w:annotationRef/>
      </w:r>
      <w:r>
        <w:t xml:space="preserve">Still unclear from the abstract what about the nature of these fires you’re reporting – sounds more like testing the relationship b/w soil and </w:t>
      </w:r>
      <w:proofErr w:type="spellStart"/>
      <w:r>
        <w:t>dendro</w:t>
      </w:r>
      <w:proofErr w:type="spellEnd"/>
      <w:r>
        <w:t xml:space="preserve"> records</w:t>
      </w:r>
    </w:p>
  </w:comment>
  <w:comment w:id="13" w:author="Trevor A. Carter" w:date="2021-01-25T15:11:00Z" w:initials="TAC">
    <w:p w14:paraId="1A379724" w14:textId="04FF53F6" w:rsidR="00671A4A" w:rsidRDefault="00671A4A">
      <w:pPr>
        <w:pStyle w:val="CommentText"/>
      </w:pPr>
      <w:r>
        <w:rPr>
          <w:rStyle w:val="CommentReference"/>
        </w:rPr>
        <w:annotationRef/>
      </w:r>
      <w:r>
        <w:t>How?</w:t>
      </w:r>
    </w:p>
  </w:comment>
  <w:comment w:id="14" w:author="Trevor A. Carter" w:date="2021-01-25T15:13:00Z" w:initials="TAC">
    <w:p w14:paraId="461BA421" w14:textId="47E21EF5" w:rsidR="00671A4A" w:rsidRDefault="00671A4A">
      <w:pPr>
        <w:pStyle w:val="CommentText"/>
      </w:pPr>
      <w:r>
        <w:rPr>
          <w:rStyle w:val="CommentReference"/>
        </w:rPr>
        <w:annotationRef/>
      </w:r>
      <w:r>
        <w:t xml:space="preserve">Why is it important to contextualize fire in modern ecosystems?  </w:t>
      </w:r>
    </w:p>
  </w:comment>
  <w:comment w:id="15" w:author="Brian Buma" w:date="2021-01-25T20:12:00Z" w:initials="BB">
    <w:p w14:paraId="09F44EC3" w14:textId="38E29E2B" w:rsidR="00A63733" w:rsidRDefault="00A63733">
      <w:pPr>
        <w:pStyle w:val="CommentText"/>
      </w:pPr>
      <w:r>
        <w:rPr>
          <w:rStyle w:val="CommentReference"/>
        </w:rPr>
        <w:annotationRef/>
      </w:r>
      <w:r>
        <w:t>Used word just prior</w:t>
      </w:r>
    </w:p>
  </w:comment>
  <w:comment w:id="16" w:author="Trevor A. Carter" w:date="2021-01-25T15:15:00Z" w:initials="TAC">
    <w:p w14:paraId="09153E8E" w14:textId="40C73C50" w:rsidR="00671A4A" w:rsidRDefault="00671A4A">
      <w:pPr>
        <w:pStyle w:val="CommentText"/>
      </w:pPr>
      <w:r>
        <w:rPr>
          <w:rStyle w:val="CommentReference"/>
        </w:rPr>
        <w:annotationRef/>
      </w:r>
      <w:r>
        <w:t xml:space="preserve">A little difficult to read. </w:t>
      </w:r>
    </w:p>
  </w:comment>
  <w:comment w:id="17" w:author="Trevor A. Carter" w:date="2021-01-25T15:22:00Z" w:initials="TAC">
    <w:p w14:paraId="436DBA18" w14:textId="1FEB9E6F" w:rsidR="00671A4A" w:rsidRDefault="00671A4A">
      <w:pPr>
        <w:pStyle w:val="CommentText"/>
      </w:pPr>
      <w:r>
        <w:rPr>
          <w:rStyle w:val="CommentReference"/>
        </w:rPr>
        <w:annotationRef/>
      </w:r>
      <w:r>
        <w:t>How?</w:t>
      </w:r>
    </w:p>
  </w:comment>
  <w:comment w:id="18" w:author="Trevor A. Carter" w:date="2021-01-25T15:23:00Z" w:initials="TAC">
    <w:p w14:paraId="4FBAD16A" w14:textId="08614642" w:rsidR="00671A4A" w:rsidRDefault="00671A4A">
      <w:pPr>
        <w:pStyle w:val="CommentText"/>
      </w:pPr>
      <w:r>
        <w:rPr>
          <w:rStyle w:val="CommentReference"/>
        </w:rPr>
        <w:annotationRef/>
      </w:r>
      <w:r>
        <w:t xml:space="preserve">Tom </w:t>
      </w:r>
      <w:proofErr w:type="spellStart"/>
      <w:r>
        <w:t>Minkley</w:t>
      </w:r>
      <w:proofErr w:type="spellEnd"/>
      <w:r>
        <w:t xml:space="preserve"> @ </w:t>
      </w:r>
      <w:proofErr w:type="spellStart"/>
      <w:r>
        <w:t>Uwyo</w:t>
      </w:r>
      <w:proofErr w:type="spellEnd"/>
      <w:r>
        <w:t xml:space="preserve"> has a lot of papers on </w:t>
      </w:r>
      <w:r w:rsidR="002C5E2F">
        <w:t xml:space="preserve">paleo </w:t>
      </w:r>
      <w:r>
        <w:t>charcoal</w:t>
      </w:r>
    </w:p>
  </w:comment>
  <w:comment w:id="20" w:author="Trevor A. Carter" w:date="2021-01-25T15:17:00Z" w:initials="TAC">
    <w:p w14:paraId="32D70E64" w14:textId="77777777" w:rsidR="00315DA1" w:rsidRDefault="00315DA1" w:rsidP="00315DA1">
      <w:pPr>
        <w:pStyle w:val="CommentText"/>
      </w:pPr>
      <w:r>
        <w:rPr>
          <w:rStyle w:val="CommentReference"/>
        </w:rPr>
        <w:annotationRef/>
      </w:r>
      <w:r>
        <w:t>Introduce this system. Why did you study here? What is important about understanding this system in particular?</w:t>
      </w:r>
    </w:p>
  </w:comment>
  <w:comment w:id="22" w:author="Trevor A. Carter" w:date="2021-01-25T15:19:00Z" w:initials="TAC">
    <w:p w14:paraId="7F4FEC9D" w14:textId="77777777" w:rsidR="00315DA1" w:rsidRDefault="00315DA1" w:rsidP="00315DA1">
      <w:pPr>
        <w:pStyle w:val="CommentText"/>
      </w:pPr>
      <w:r>
        <w:rPr>
          <w:rStyle w:val="CommentReference"/>
        </w:rPr>
        <w:annotationRef/>
      </w:r>
      <w:r>
        <w:t>Good pun</w:t>
      </w:r>
    </w:p>
  </w:comment>
  <w:comment w:id="21" w:author="Trevor A. Carter" w:date="2021-01-25T15:18:00Z" w:initials="TAC">
    <w:p w14:paraId="033E772C" w14:textId="77777777" w:rsidR="00315DA1" w:rsidRDefault="00315DA1" w:rsidP="00315DA1">
      <w:pPr>
        <w:pStyle w:val="CommentText"/>
      </w:pPr>
      <w:r>
        <w:rPr>
          <w:rStyle w:val="CommentReference"/>
        </w:rPr>
        <w:annotationRef/>
      </w:r>
      <w:r>
        <w:t xml:space="preserve">Open with this, </w:t>
      </w:r>
      <w:proofErr w:type="spellStart"/>
      <w:r>
        <w:t>its</w:t>
      </w:r>
      <w:proofErr w:type="spellEnd"/>
      <w:r>
        <w:t xml:space="preserve"> great!</w:t>
      </w:r>
    </w:p>
  </w:comment>
  <w:comment w:id="25" w:author="Brian Buma" w:date="2021-01-25T20:46:00Z" w:initials="BB">
    <w:p w14:paraId="30891020" w14:textId="17E84966" w:rsidR="00B47A81" w:rsidRDefault="00B47A81">
      <w:pPr>
        <w:pStyle w:val="CommentText"/>
      </w:pPr>
      <w:r>
        <w:rPr>
          <w:rStyle w:val="CommentReference"/>
        </w:rPr>
        <w:annotationRef/>
      </w:r>
      <w:r>
        <w:t xml:space="preserve">This should be rewritten to be more punchy.  What are you trying to do and why, and what will we get out of this work?  </w:t>
      </w:r>
    </w:p>
  </w:comment>
  <w:comment w:id="26" w:author="Trevor A. Carter" w:date="2021-01-25T15:26:00Z" w:initials="TAC">
    <w:p w14:paraId="66DC3858" w14:textId="4EF55716" w:rsidR="00DB0CB9" w:rsidRDefault="00DB0CB9">
      <w:pPr>
        <w:pStyle w:val="CommentText"/>
      </w:pPr>
      <w:r>
        <w:rPr>
          <w:rStyle w:val="CommentReference"/>
        </w:rPr>
        <w:annotationRef/>
      </w:r>
      <w:r>
        <w:t xml:space="preserve">I don’t feel like you introduce the questions before in your introduction. There doesn’t feel like a flow from knowledge introduced to knowledge gap. </w:t>
      </w:r>
    </w:p>
  </w:comment>
  <w:comment w:id="29" w:author="Trevor A. Carter" w:date="2021-01-25T15:26:00Z" w:initials="TAC">
    <w:p w14:paraId="4FCCAACB" w14:textId="6C8C33C9" w:rsidR="00DB0CB9" w:rsidRDefault="00DB0CB9">
      <w:pPr>
        <w:pStyle w:val="CommentText"/>
      </w:pPr>
      <w:r>
        <w:rPr>
          <w:rStyle w:val="CommentReference"/>
        </w:rPr>
        <w:annotationRef/>
      </w:r>
      <w:r>
        <w:t>What journal are you going for?</w:t>
      </w:r>
    </w:p>
  </w:comment>
  <w:comment w:id="30" w:author="Trevor A. Carter" w:date="2021-01-25T15:28:00Z" w:initials="TAC">
    <w:p w14:paraId="6E991AB6" w14:textId="0230B9F3" w:rsidR="00DB0CB9" w:rsidRDefault="00DB0CB9">
      <w:pPr>
        <w:pStyle w:val="CommentText"/>
      </w:pPr>
      <w:r>
        <w:rPr>
          <w:rStyle w:val="CommentReference"/>
        </w:rPr>
        <w:annotationRef/>
      </w:r>
      <w:r>
        <w:t xml:space="preserve">Do these sites span the range of variability within the reserve? Is the inset the entirety of the reserve? </w:t>
      </w:r>
    </w:p>
  </w:comment>
  <w:comment w:id="31" w:author="Hayes, Katherine" w:date="2021-01-19T08:58:00Z" w:initials="HK">
    <w:p w14:paraId="116D4181" w14:textId="0DA822B9" w:rsidR="00481854" w:rsidRDefault="00481854">
      <w:pPr>
        <w:pStyle w:val="CommentText"/>
      </w:pPr>
      <w:r>
        <w:rPr>
          <w:rStyle w:val="CommentReference"/>
        </w:rPr>
        <w:annotationRef/>
      </w:r>
      <w:r>
        <w:t>Double check in google earth, could be longer</w:t>
      </w:r>
    </w:p>
  </w:comment>
  <w:comment w:id="32" w:author="Trevor A. Carter" w:date="2021-01-25T15:29:00Z" w:initials="TAC">
    <w:p w14:paraId="6EF11B66" w14:textId="1ADB465B" w:rsidR="00DB0CB9" w:rsidRDefault="00DB0CB9">
      <w:pPr>
        <w:pStyle w:val="CommentText"/>
      </w:pPr>
      <w:r>
        <w:rPr>
          <w:rStyle w:val="CommentReference"/>
        </w:rPr>
        <w:annotationRef/>
      </w:r>
      <w:r>
        <w:t xml:space="preserve">Why this distance? </w:t>
      </w:r>
    </w:p>
  </w:comment>
  <w:comment w:id="33" w:author="Trevor A. Carter" w:date="2021-01-25T15:29:00Z" w:initials="TAC">
    <w:p w14:paraId="75E2CA22" w14:textId="36FD0A60" w:rsidR="00DB0CB9" w:rsidRDefault="00DB0CB9">
      <w:pPr>
        <w:pStyle w:val="CommentText"/>
      </w:pPr>
      <w:r>
        <w:rPr>
          <w:rStyle w:val="CommentReference"/>
        </w:rPr>
        <w:annotationRef/>
      </w:r>
      <w:r>
        <w:t xml:space="preserve">If you have 20 sampling sites why is n = 16? </w:t>
      </w:r>
    </w:p>
  </w:comment>
  <w:comment w:id="34" w:author="Brian Buma" w:date="2021-01-25T20:21:00Z" w:initials="BB">
    <w:p w14:paraId="1FCC673E" w14:textId="7C316FC2" w:rsidR="00A63733" w:rsidRDefault="00A63733">
      <w:pPr>
        <w:pStyle w:val="CommentText"/>
      </w:pPr>
      <w:r>
        <w:rPr>
          <w:rStyle w:val="CommentReference"/>
        </w:rPr>
        <w:annotationRef/>
      </w:r>
      <w:r>
        <w:t xml:space="preserve">Does this suggest </w:t>
      </w:r>
      <w:proofErr w:type="spellStart"/>
      <w:r>
        <w:t>turbation</w:t>
      </w:r>
      <w:proofErr w:type="spellEnd"/>
      <w:r>
        <w:t xml:space="preserve"> somehow?  Bioturbation?  Wouldn’t stable soils develop horizons?  Or not in redwoods?</w:t>
      </w:r>
    </w:p>
  </w:comment>
  <w:comment w:id="35" w:author="Brian Buma" w:date="2021-01-25T20:25:00Z" w:initials="BB">
    <w:p w14:paraId="59610729" w14:textId="00BA95D1" w:rsidR="00A63733" w:rsidRDefault="00A63733">
      <w:pPr>
        <w:pStyle w:val="CommentText"/>
      </w:pPr>
      <w:r>
        <w:rPr>
          <w:rStyle w:val="CommentReference"/>
        </w:rPr>
        <w:annotationRef/>
      </w:r>
      <w:r>
        <w:t>Q1 and Q2; suggest swapping order.</w:t>
      </w:r>
    </w:p>
  </w:comment>
  <w:comment w:id="36" w:author="Brian Buma" w:date="2021-01-25T20:26:00Z" w:initials="BB">
    <w:p w14:paraId="4C08DA48" w14:textId="3ADC8B39" w:rsidR="00A63733" w:rsidRDefault="00A63733">
      <w:pPr>
        <w:pStyle w:val="CommentText"/>
      </w:pPr>
      <w:r>
        <w:rPr>
          <w:rStyle w:val="CommentReference"/>
        </w:rPr>
        <w:annotationRef/>
      </w:r>
      <w:r>
        <w:t>Unclear which Q this ties to.</w:t>
      </w:r>
    </w:p>
  </w:comment>
  <w:comment w:id="37" w:author="Trevor A. Carter" w:date="2021-01-25T15:31:00Z" w:initials="TAC">
    <w:p w14:paraId="1E67849C" w14:textId="20827F7C" w:rsidR="00DB0CB9" w:rsidRDefault="00DB0CB9">
      <w:pPr>
        <w:pStyle w:val="CommentText"/>
      </w:pPr>
      <w:r>
        <w:rPr>
          <w:rStyle w:val="CommentReference"/>
        </w:rPr>
        <w:annotationRef/>
      </w:r>
      <w:r>
        <w:t>Probably want to cite these methods</w:t>
      </w:r>
    </w:p>
  </w:comment>
  <w:comment w:id="38" w:author="Trevor A. Carter" w:date="2021-01-25T15:32:00Z" w:initials="TAC">
    <w:p w14:paraId="7FB9D7CE" w14:textId="5F9D69EF" w:rsidR="00DB0CB9" w:rsidRDefault="00DB0CB9">
      <w:pPr>
        <w:pStyle w:val="CommentText"/>
      </w:pPr>
      <w:r>
        <w:rPr>
          <w:rStyle w:val="CommentReference"/>
        </w:rPr>
        <w:annotationRef/>
      </w:r>
      <w:r>
        <w:t xml:space="preserve">Cite? </w:t>
      </w:r>
    </w:p>
  </w:comment>
  <w:comment w:id="39" w:author="Trevor A. Carter" w:date="2021-01-25T15:32:00Z" w:initials="TAC">
    <w:p w14:paraId="50923E8F" w14:textId="3C3D05EB" w:rsidR="00DB0CB9" w:rsidRDefault="00DB0CB9">
      <w:pPr>
        <w:pStyle w:val="CommentText"/>
      </w:pPr>
      <w:r>
        <w:rPr>
          <w:rStyle w:val="CommentReference"/>
        </w:rPr>
        <w:annotationRef/>
      </w:r>
      <w:r>
        <w:t>Cite</w:t>
      </w:r>
    </w:p>
  </w:comment>
  <w:comment w:id="40" w:author="Hayes, Katherine" w:date="2021-01-19T09:08:00Z" w:initials="HK">
    <w:p w14:paraId="3C9F23E8" w14:textId="17A36803" w:rsidR="00481854" w:rsidRDefault="00481854">
      <w:pPr>
        <w:pStyle w:val="CommentText"/>
      </w:pPr>
      <w:r>
        <w:rPr>
          <w:rStyle w:val="CommentReference"/>
        </w:rPr>
        <w:annotationRef/>
      </w:r>
      <w:r>
        <w:t>Need to see if I can figure out which version / calibration curve I used, since that determines how I cite it</w:t>
      </w:r>
    </w:p>
  </w:comment>
  <w:comment w:id="41" w:author="Brian Buma" w:date="2021-01-25T20:28:00Z" w:initials="BB">
    <w:p w14:paraId="775F82A5" w14:textId="053F0AD6" w:rsidR="00A63733" w:rsidRDefault="00A63733">
      <w:pPr>
        <w:pStyle w:val="CommentText"/>
      </w:pPr>
      <w:r>
        <w:rPr>
          <w:rStyle w:val="CommentReference"/>
        </w:rPr>
        <w:annotationRef/>
      </w:r>
      <w:r>
        <w:t>Not explicitly stated how you got BD earlier (w/ or w/out rocks)</w:t>
      </w:r>
    </w:p>
  </w:comment>
  <w:comment w:id="42" w:author="Brian Buma" w:date="2021-01-25T20:30:00Z" w:initials="BB">
    <w:p w14:paraId="43BAEDC9" w14:textId="7CCC7422" w:rsidR="00A63733" w:rsidRDefault="00A63733">
      <w:pPr>
        <w:pStyle w:val="CommentText"/>
      </w:pPr>
      <w:r>
        <w:rPr>
          <w:rStyle w:val="CommentReference"/>
        </w:rPr>
        <w:annotationRef/>
      </w:r>
      <w:r>
        <w:t>Did you compare across pits?</w:t>
      </w:r>
    </w:p>
  </w:comment>
  <w:comment w:id="43" w:author="Brian Buma" w:date="2021-01-25T20:30:00Z" w:initials="BB">
    <w:p w14:paraId="4B5B4D6E" w14:textId="3F1CB7CD" w:rsidR="00A63733" w:rsidRDefault="00A63733">
      <w:pPr>
        <w:pStyle w:val="CommentText"/>
      </w:pPr>
      <w:r>
        <w:rPr>
          <w:rStyle w:val="CommentReference"/>
        </w:rPr>
        <w:annotationRef/>
      </w:r>
      <w:r>
        <w:t>No mention of Q3.</w:t>
      </w:r>
    </w:p>
  </w:comment>
  <w:comment w:id="44" w:author="Brian Buma" w:date="2021-01-25T20:35:00Z" w:initials="BB">
    <w:p w14:paraId="626A7910" w14:textId="3FE57703" w:rsidR="00A63733" w:rsidRDefault="00A63733">
      <w:pPr>
        <w:pStyle w:val="CommentText"/>
      </w:pPr>
      <w:r>
        <w:rPr>
          <w:rStyle w:val="CommentReference"/>
        </w:rPr>
        <w:annotationRef/>
      </w:r>
      <w:r>
        <w:t>Suggest simplifying and reorganizing around the questions explicitly.</w:t>
      </w:r>
    </w:p>
  </w:comment>
  <w:comment w:id="45" w:author="Brian Buma" w:date="2021-01-25T20:31:00Z" w:initials="BB">
    <w:p w14:paraId="4710D159" w14:textId="38DD30B8" w:rsidR="00A63733" w:rsidRDefault="00A63733">
      <w:pPr>
        <w:pStyle w:val="CommentText"/>
      </w:pPr>
      <w:r>
        <w:rPr>
          <w:rStyle w:val="CommentReference"/>
        </w:rPr>
        <w:annotationRef/>
      </w:r>
      <w:r>
        <w:t xml:space="preserve">Just one, yes?  I’m confused as to this.  If you’re lumped the data then there should be some </w:t>
      </w:r>
      <w:proofErr w:type="spellStart"/>
      <w:r>
        <w:t>justificatition</w:t>
      </w:r>
      <w:proofErr w:type="spellEnd"/>
      <w:r>
        <w:t>.</w:t>
      </w:r>
    </w:p>
  </w:comment>
  <w:comment w:id="46" w:author="Brian Buma" w:date="2021-01-25T20:32:00Z" w:initials="BB">
    <w:p w14:paraId="0670A1BB" w14:textId="4F89A07D" w:rsidR="00A63733" w:rsidRDefault="00A63733">
      <w:pPr>
        <w:pStyle w:val="CommentText"/>
      </w:pPr>
      <w:r>
        <w:rPr>
          <w:rStyle w:val="CommentReference"/>
        </w:rPr>
        <w:annotationRef/>
      </w:r>
      <w:r>
        <w:t>Which two?  And I thought debris flows were separate because of depositional/erosional environments (mentioned earlier).</w:t>
      </w:r>
    </w:p>
  </w:comment>
  <w:comment w:id="47" w:author="Brian Buma" w:date="2021-01-25T20:33:00Z" w:initials="BB">
    <w:p w14:paraId="05868B68" w14:textId="625B6BAD" w:rsidR="00A63733" w:rsidRDefault="00A63733">
      <w:pPr>
        <w:pStyle w:val="CommentText"/>
      </w:pPr>
      <w:r>
        <w:rPr>
          <w:rStyle w:val="CommentReference"/>
        </w:rPr>
        <w:annotationRef/>
      </w:r>
      <w:proofErr w:type="gramStart"/>
      <w:r>
        <w:t>Again</w:t>
      </w:r>
      <w:proofErr w:type="gramEnd"/>
      <w:r>
        <w:t xml:space="preserve"> it’s unclear what the point of a side-slope is in relation to the stratigraphy question; this seems purely for the longevity question. </w:t>
      </w:r>
    </w:p>
  </w:comment>
  <w:comment w:id="48" w:author="Brian Buma" w:date="2021-01-25T20:44:00Z" w:initials="BB">
    <w:p w14:paraId="581ECD0A" w14:textId="77777777" w:rsidR="00A63733" w:rsidRDefault="00A63733" w:rsidP="00A63733">
      <w:pPr>
        <w:pStyle w:val="CommentText"/>
      </w:pPr>
      <w:r>
        <w:rPr>
          <w:rStyle w:val="CommentReference"/>
        </w:rPr>
        <w:annotationRef/>
      </w:r>
      <w:r>
        <w:t>Site type wasn’t defined earlier, suggest clarifying that or dropping it since it doesn’t seem to relate to the questions.</w:t>
      </w:r>
    </w:p>
    <w:p w14:paraId="1A924515" w14:textId="30ACEDBF" w:rsidR="00A63733" w:rsidRDefault="00A63733">
      <w:pPr>
        <w:pStyle w:val="CommentText"/>
      </w:pPr>
    </w:p>
  </w:comment>
  <w:comment w:id="49" w:author="Trevor A. Carter" w:date="2021-01-25T15:40:00Z" w:initials="TAC">
    <w:p w14:paraId="6802F1D2" w14:textId="77777777" w:rsidR="00315DA1" w:rsidRDefault="00315DA1" w:rsidP="00315DA1">
      <w:pPr>
        <w:pStyle w:val="CommentText"/>
      </w:pPr>
      <w:r>
        <w:rPr>
          <w:rStyle w:val="CommentReference"/>
        </w:rPr>
        <w:annotationRef/>
      </w:r>
      <w:r>
        <w:t>yes</w:t>
      </w:r>
    </w:p>
  </w:comment>
  <w:comment w:id="50" w:author="Brian Buma" w:date="2021-01-25T20:36:00Z" w:initials="BB">
    <w:p w14:paraId="124A6AC1" w14:textId="3B40C78F" w:rsidR="00A63733" w:rsidRDefault="00A63733">
      <w:pPr>
        <w:pStyle w:val="CommentText"/>
      </w:pPr>
      <w:r>
        <w:rPr>
          <w:rStyle w:val="CommentReference"/>
        </w:rPr>
        <w:annotationRef/>
      </w:r>
      <w:r>
        <w:t xml:space="preserve">I would suggest this means the soils are not as stable as one would think (or it is from combusted roots).  </w:t>
      </w:r>
    </w:p>
  </w:comment>
  <w:comment w:id="51" w:author="Brian Buma" w:date="2021-01-25T20:37:00Z" w:initials="BB">
    <w:p w14:paraId="7EFD113A" w14:textId="77777777" w:rsidR="00A63733" w:rsidRDefault="00A63733">
      <w:pPr>
        <w:pStyle w:val="CommentText"/>
      </w:pPr>
      <w:r>
        <w:rPr>
          <w:rStyle w:val="CommentReference"/>
        </w:rPr>
        <w:annotationRef/>
      </w:r>
      <w:r>
        <w:t xml:space="preserve">Error bars good, potentially </w:t>
      </w:r>
      <w:proofErr w:type="spellStart"/>
      <w:r>
        <w:t>recale</w:t>
      </w:r>
      <w:proofErr w:type="spellEnd"/>
      <w:r>
        <w:t xml:space="preserve"> x axis somehow.</w:t>
      </w:r>
    </w:p>
    <w:p w14:paraId="57B4E3DD" w14:textId="77777777" w:rsidR="00A63733" w:rsidRDefault="00A63733">
      <w:pPr>
        <w:pStyle w:val="CommentText"/>
      </w:pPr>
    </w:p>
    <w:p w14:paraId="7985CE1C" w14:textId="20FB9B04" w:rsidR="00A63733" w:rsidRDefault="00A63733">
      <w:pPr>
        <w:pStyle w:val="CommentText"/>
      </w:pPr>
      <w:r>
        <w:t>Site type wasn’t defined earlier, suggest clarifying that or dropping it since it doesn’t seem to relate to the questions.</w:t>
      </w:r>
    </w:p>
  </w:comment>
  <w:comment w:id="52" w:author="Brian Buma" w:date="2021-01-25T20:38:00Z" w:initials="BB">
    <w:p w14:paraId="2E7C6283" w14:textId="27D7A2B0" w:rsidR="00A63733" w:rsidRDefault="00A63733">
      <w:pPr>
        <w:pStyle w:val="CommentText"/>
      </w:pPr>
      <w:r>
        <w:rPr>
          <w:rStyle w:val="CommentReference"/>
        </w:rPr>
        <w:annotationRef/>
      </w:r>
      <w:r>
        <w:t xml:space="preserve">Is this pooled across all depths?  Or </w:t>
      </w:r>
      <w:proofErr w:type="spellStart"/>
      <w:r>
        <w:t>constrainted</w:t>
      </w:r>
      <w:proofErr w:type="spellEnd"/>
      <w:r>
        <w:t xml:space="preserve"> to only within pit differences?  That would seem to make more </w:t>
      </w:r>
      <w:proofErr w:type="gramStart"/>
      <w:r>
        <w:t>sense, but</w:t>
      </w:r>
      <w:proofErr w:type="gramEnd"/>
      <w:r>
        <w:t xml:space="preserve"> be good to be explicit.  Some phrasing earlier suggests pooled.</w:t>
      </w:r>
    </w:p>
  </w:comment>
  <w:comment w:id="53" w:author="Trevor A. Carter" w:date="2021-01-25T15:43:00Z" w:initials="TAC">
    <w:p w14:paraId="797AEFBA" w14:textId="250CF0FA" w:rsidR="00210298" w:rsidRDefault="00210298">
      <w:pPr>
        <w:pStyle w:val="CommentText"/>
      </w:pPr>
      <w:r>
        <w:rPr>
          <w:rStyle w:val="CommentReference"/>
        </w:rPr>
        <w:annotationRef/>
      </w:r>
      <w:r>
        <w:t>does this continue to the 45 cm depth?</w:t>
      </w:r>
    </w:p>
  </w:comment>
  <w:comment w:id="54" w:author="Brian Buma" w:date="2021-01-25T20:39:00Z" w:initials="BB">
    <w:p w14:paraId="74449B31" w14:textId="6D45DE2B" w:rsidR="00A63733" w:rsidRDefault="00A63733">
      <w:pPr>
        <w:pStyle w:val="CommentText"/>
      </w:pPr>
      <w:r>
        <w:rPr>
          <w:rStyle w:val="CommentReference"/>
        </w:rPr>
        <w:annotationRef/>
      </w:r>
      <w:r>
        <w:t>Not a question.</w:t>
      </w:r>
    </w:p>
  </w:comment>
  <w:comment w:id="55" w:author="Brian Buma" w:date="2021-01-25T20:41:00Z" w:initials="BB">
    <w:p w14:paraId="1ACD5043" w14:textId="022708E9" w:rsidR="00A63733" w:rsidRDefault="00A63733">
      <w:pPr>
        <w:pStyle w:val="CommentText"/>
      </w:pPr>
      <w:r>
        <w:rPr>
          <w:rStyle w:val="CommentReference"/>
        </w:rPr>
        <w:annotationRef/>
      </w:r>
      <w:proofErr w:type="gramStart"/>
      <w:r>
        <w:t>Also</w:t>
      </w:r>
      <w:proofErr w:type="gramEnd"/>
      <w:r>
        <w:t xml:space="preserve"> not a question</w:t>
      </w:r>
    </w:p>
  </w:comment>
  <w:comment w:id="56" w:author="Brian Buma" w:date="2021-01-25T20:41:00Z" w:initials="BB">
    <w:p w14:paraId="0B4E64FC" w14:textId="76D35129" w:rsidR="00A63733" w:rsidRDefault="00A63733">
      <w:pPr>
        <w:pStyle w:val="CommentText"/>
      </w:pPr>
      <w:r>
        <w:rPr>
          <w:rStyle w:val="CommentReference"/>
        </w:rPr>
        <w:annotationRef/>
      </w:r>
      <w:r>
        <w:t>Here the data is pooled, which I guess works, but given different sites will have different soil accumulation rates over your time scales I wonder if this is making more problems.</w:t>
      </w:r>
    </w:p>
  </w:comment>
  <w:comment w:id="57" w:author="Trevor A. Carter" w:date="2021-01-25T15:45:00Z" w:initials="TAC">
    <w:p w14:paraId="139BD943" w14:textId="673D3ADD" w:rsidR="00210298" w:rsidRDefault="00210298">
      <w:pPr>
        <w:pStyle w:val="CommentText"/>
      </w:pPr>
      <w:r>
        <w:rPr>
          <w:rStyle w:val="CommentReference"/>
        </w:rPr>
        <w:annotationRef/>
      </w:r>
      <w:r>
        <w:t xml:space="preserve">Why are the depths relegated to categories instead of keeping them continuous? </w:t>
      </w:r>
    </w:p>
  </w:comment>
  <w:comment w:id="59" w:author="Brian Buma" w:date="2021-01-25T20:42:00Z" w:initials="BB">
    <w:p w14:paraId="03129002" w14:textId="589401E2" w:rsidR="00A63733" w:rsidRDefault="00A63733">
      <w:pPr>
        <w:pStyle w:val="CommentText"/>
      </w:pPr>
      <w:r>
        <w:rPr>
          <w:rStyle w:val="CommentReference"/>
        </w:rPr>
        <w:annotationRef/>
      </w:r>
      <w:r>
        <w:t xml:space="preserve">You should say what this is in the introduction. </w:t>
      </w:r>
    </w:p>
  </w:comment>
  <w:comment w:id="60" w:author="Trevor A. Carter" w:date="2021-01-25T15:51:00Z" w:initials="TAC">
    <w:p w14:paraId="5A6797BF" w14:textId="4013B5BD" w:rsidR="00F61C5E" w:rsidRDefault="00F61C5E">
      <w:pPr>
        <w:pStyle w:val="CommentText"/>
      </w:pPr>
      <w:r>
        <w:rPr>
          <w:rStyle w:val="CommentReference"/>
        </w:rPr>
        <w:annotationRef/>
      </w:r>
      <w:r>
        <w:t>This paragraph reads as an overview of all results. Consider deleting or revising.</w:t>
      </w:r>
    </w:p>
  </w:comment>
  <w:comment w:id="58" w:author="Brian Buma" w:date="2021-01-25T20:47:00Z" w:initials="BB">
    <w:p w14:paraId="016CD971" w14:textId="77777777" w:rsidR="00B47A81" w:rsidRDefault="00B47A81">
      <w:pPr>
        <w:pStyle w:val="CommentText"/>
      </w:pPr>
      <w:r>
        <w:rPr>
          <w:rStyle w:val="CommentReference"/>
        </w:rPr>
        <w:annotationRef/>
      </w:r>
      <w:r>
        <w:t xml:space="preserve">Good first paragraph </w:t>
      </w:r>
      <w:proofErr w:type="gramStart"/>
      <w:r>
        <w:t>in regards to</w:t>
      </w:r>
      <w:proofErr w:type="gramEnd"/>
      <w:r>
        <w:t xml:space="preserve"> tone, but organize according to your questions (and see notes on those) so that this is a direct response to the end of the introduction.</w:t>
      </w:r>
    </w:p>
  </w:comment>
  <w:comment w:id="63" w:author="Trevor A. Carter" w:date="2021-01-25T15:51:00Z" w:initials="TAC">
    <w:p w14:paraId="52C597B9" w14:textId="5DFC0723" w:rsidR="00F61C5E" w:rsidRDefault="00F61C5E">
      <w:pPr>
        <w:pStyle w:val="CommentText"/>
      </w:pPr>
      <w:r>
        <w:rPr>
          <w:rStyle w:val="CommentReference"/>
        </w:rPr>
        <w:annotationRef/>
      </w:r>
      <w:r>
        <w:t>Nice!</w:t>
      </w:r>
    </w:p>
  </w:comment>
  <w:comment w:id="64" w:author="Brian Buma" w:date="2021-01-25T20:42:00Z" w:initials="BB">
    <w:p w14:paraId="24E5B393" w14:textId="3DF09D24" w:rsidR="00A63733" w:rsidRDefault="00A63733">
      <w:pPr>
        <w:pStyle w:val="CommentText"/>
      </w:pPr>
      <w:r>
        <w:rPr>
          <w:rStyle w:val="CommentReference"/>
        </w:rPr>
        <w:annotationRef/>
      </w:r>
      <w:r>
        <w:t>What about bioturbation (e.g., earthworms).</w:t>
      </w:r>
    </w:p>
  </w:comment>
  <w:comment w:id="65" w:author="Trevor A. Carter" w:date="2021-01-25T15:52:00Z" w:initials="TAC">
    <w:p w14:paraId="49972703" w14:textId="338F4C6D" w:rsidR="00F61C5E" w:rsidRDefault="00F61C5E">
      <w:pPr>
        <w:pStyle w:val="CommentText"/>
      </w:pPr>
      <w:r>
        <w:rPr>
          <w:rStyle w:val="CommentReference"/>
        </w:rPr>
        <w:annotationRef/>
      </w:r>
      <w:r>
        <w:t xml:space="preserve">Citation or examples in other forests? How does this fit into our existing body of knowledge? </w:t>
      </w:r>
    </w:p>
  </w:comment>
  <w:comment w:id="66" w:author="Brian Buma" w:date="2021-01-25T20:43:00Z" w:initials="BB">
    <w:p w14:paraId="314E137C" w14:textId="4F308898" w:rsidR="00A63733" w:rsidRDefault="00A63733">
      <w:pPr>
        <w:pStyle w:val="CommentText"/>
      </w:pPr>
      <w:r>
        <w:rPr>
          <w:rStyle w:val="CommentReference"/>
        </w:rPr>
        <w:annotationRef/>
      </w:r>
      <w:r>
        <w:t>Worth citing and adding a number.</w:t>
      </w:r>
    </w:p>
  </w:comment>
  <w:comment w:id="68" w:author="Trevor A. Carter" w:date="2021-01-25T15:55:00Z" w:initials="TAC">
    <w:p w14:paraId="430595FE" w14:textId="0E9E3B1A" w:rsidR="00F61C5E" w:rsidRDefault="00F61C5E">
      <w:pPr>
        <w:pStyle w:val="CommentText"/>
      </w:pPr>
      <w:r>
        <w:rPr>
          <w:rStyle w:val="CommentReference"/>
        </w:rPr>
        <w:annotationRef/>
      </w:r>
      <w:r>
        <w:t>This section needs more integration of current research. How do your results span back into the field?</w:t>
      </w:r>
    </w:p>
  </w:comment>
  <w:comment w:id="67" w:author="Brian Buma" w:date="2021-01-25T20:45:00Z" w:initials="BB">
    <w:p w14:paraId="47DE86F6" w14:textId="77777777" w:rsidR="00B47A81" w:rsidRDefault="00B47A81">
      <w:pPr>
        <w:pStyle w:val="CommentText"/>
      </w:pPr>
      <w:r>
        <w:rPr>
          <w:rStyle w:val="CommentReference"/>
        </w:rPr>
        <w:annotationRef/>
      </w:r>
      <w:r>
        <w:t>If you had these data, plotting the age distributions side by side would be nice to see.</w:t>
      </w:r>
    </w:p>
  </w:comment>
  <w:comment w:id="71" w:author="Brian Buma" w:date="2021-01-25T20:49:00Z" w:initials="BB">
    <w:p w14:paraId="543A2935" w14:textId="77777777" w:rsidR="00B47A81" w:rsidRDefault="00B47A81">
      <w:pPr>
        <w:pStyle w:val="CommentText"/>
        <w:rPr>
          <w:rStyle w:val="CommentReference"/>
        </w:rPr>
      </w:pPr>
      <w:r>
        <w:rPr>
          <w:rStyle w:val="CommentReference"/>
        </w:rPr>
        <w:annotationRef/>
      </w:r>
      <w:r>
        <w:rPr>
          <w:rStyle w:val="CommentReference"/>
        </w:rPr>
        <w:t xml:space="preserve">Since currently this isn’t in the questions you’re asking this is out of place.  </w:t>
      </w:r>
    </w:p>
    <w:p w14:paraId="67F85773" w14:textId="77777777" w:rsidR="00B47A81" w:rsidRDefault="00B47A81">
      <w:pPr>
        <w:pStyle w:val="CommentText"/>
        <w:rPr>
          <w:rStyle w:val="CommentReference"/>
        </w:rPr>
      </w:pPr>
    </w:p>
    <w:p w14:paraId="6EA86455" w14:textId="7C0FF739" w:rsidR="00B47A81" w:rsidRDefault="00B47A81">
      <w:pPr>
        <w:pStyle w:val="CommentText"/>
      </w:pPr>
      <w:r>
        <w:rPr>
          <w:rStyle w:val="CommentReference"/>
        </w:rPr>
        <w:t>Need one of your questions to be something along the lines of basic quantification of charcoal amount and relative percent for comparison to other ecosystems.</w:t>
      </w:r>
    </w:p>
  </w:comment>
  <w:comment w:id="72" w:author="Brian Buma" w:date="2021-01-25T20:51:00Z" w:initials="BB">
    <w:p w14:paraId="1FF7B07B" w14:textId="3F32F154" w:rsidR="00B47A81" w:rsidRDefault="00B47A81">
      <w:pPr>
        <w:pStyle w:val="CommentText"/>
      </w:pPr>
      <w:r>
        <w:rPr>
          <w:rStyle w:val="CommentReference"/>
        </w:rPr>
        <w:annotationRef/>
      </w:r>
      <w:r>
        <w:t>Which ones?</w:t>
      </w:r>
    </w:p>
  </w:comment>
  <w:comment w:id="73" w:author="Brian Buma" w:date="2021-01-25T20:51:00Z" w:initials="BB">
    <w:p w14:paraId="4BB39C46" w14:textId="30A2B9B0" w:rsidR="00B47A81" w:rsidRDefault="00B47A81">
      <w:pPr>
        <w:pStyle w:val="CommentText"/>
      </w:pPr>
      <w:r>
        <w:rPr>
          <w:rStyle w:val="CommentReference"/>
        </w:rPr>
        <w:annotationRef/>
      </w:r>
      <w:r>
        <w:rPr>
          <w:rStyle w:val="CommentReference"/>
        </w:rPr>
        <w:t>Should report this.</w:t>
      </w:r>
    </w:p>
  </w:comment>
  <w:comment w:id="74" w:author="Brian Buma" w:date="2021-01-25T20:53:00Z" w:initials="BB">
    <w:p w14:paraId="01FB8C5E" w14:textId="4E26B50E" w:rsidR="00B47A81" w:rsidRDefault="00B47A81">
      <w:pPr>
        <w:pStyle w:val="CommentText"/>
      </w:pPr>
      <w:r>
        <w:rPr>
          <w:rStyle w:val="CommentReference"/>
        </w:rPr>
        <w:annotationRef/>
      </w:r>
      <w:r>
        <w:t xml:space="preserve">Sort of a philosophical point in this context, but </w:t>
      </w:r>
      <w:proofErr w:type="spellStart"/>
      <w:r>
        <w:t>PyC</w:t>
      </w:r>
      <w:proofErr w:type="spellEnd"/>
      <w:r>
        <w:t xml:space="preserve"> is a continuum anyway so is “actual” the right word?</w:t>
      </w:r>
    </w:p>
  </w:comment>
  <w:comment w:id="76" w:author="Brian Buma" w:date="2021-01-25T20:53:00Z" w:initials="BB">
    <w:p w14:paraId="6B777E3C" w14:textId="4D8368DE" w:rsidR="00B47A81" w:rsidRDefault="00B47A81">
      <w:pPr>
        <w:pStyle w:val="CommentText"/>
      </w:pPr>
      <w:r>
        <w:rPr>
          <w:rStyle w:val="CommentReference"/>
        </w:rPr>
        <w:annotationRef/>
      </w:r>
      <w:r>
        <w:t xml:space="preserve">Need a new paragraph here to really nail down the </w:t>
      </w:r>
      <w:proofErr w:type="spellStart"/>
      <w:r>
        <w:t>takehome</w:t>
      </w:r>
      <w:proofErr w:type="spellEnd"/>
      <w:r>
        <w:t>, end on a strong note. At the moment it just trickles through results and limitations; finish strong (not overselling results but strongly declaring what you can conclude).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95A585" w15:done="0"/>
  <w15:commentEx w15:paraId="2867767D" w15:done="0"/>
  <w15:commentEx w15:paraId="4F699F0C" w15:done="0"/>
  <w15:commentEx w15:paraId="23203EE9" w15:done="0"/>
  <w15:commentEx w15:paraId="745F8D8E" w15:done="0"/>
  <w15:commentEx w15:paraId="1CFD8C10" w15:done="0"/>
  <w15:commentEx w15:paraId="441F8445" w15:done="0"/>
  <w15:commentEx w15:paraId="7F73E7E0" w15:done="0"/>
  <w15:commentEx w15:paraId="1A379724" w15:done="0"/>
  <w15:commentEx w15:paraId="461BA421" w15:done="0"/>
  <w15:commentEx w15:paraId="09F44EC3" w15:done="0"/>
  <w15:commentEx w15:paraId="09153E8E" w15:done="0"/>
  <w15:commentEx w15:paraId="436DBA18" w15:done="0"/>
  <w15:commentEx w15:paraId="4FBAD16A" w15:done="0"/>
  <w15:commentEx w15:paraId="32D70E64" w15:done="0"/>
  <w15:commentEx w15:paraId="7F4FEC9D" w15:done="1"/>
  <w15:commentEx w15:paraId="033E772C" w15:done="0"/>
  <w15:commentEx w15:paraId="30891020" w15:done="0"/>
  <w15:commentEx w15:paraId="66DC3858" w15:done="0"/>
  <w15:commentEx w15:paraId="4FCCAACB" w15:done="0"/>
  <w15:commentEx w15:paraId="6E991AB6" w15:done="0"/>
  <w15:commentEx w15:paraId="116D4181" w15:done="0"/>
  <w15:commentEx w15:paraId="6EF11B66" w15:done="0"/>
  <w15:commentEx w15:paraId="75E2CA22" w15:done="0"/>
  <w15:commentEx w15:paraId="1FCC673E" w15:done="0"/>
  <w15:commentEx w15:paraId="59610729" w15:done="0"/>
  <w15:commentEx w15:paraId="4C08DA48" w15:done="0"/>
  <w15:commentEx w15:paraId="1E67849C" w15:done="0"/>
  <w15:commentEx w15:paraId="7FB9D7CE" w15:done="0"/>
  <w15:commentEx w15:paraId="50923E8F" w15:done="0"/>
  <w15:commentEx w15:paraId="3C9F23E8" w15:done="0"/>
  <w15:commentEx w15:paraId="775F82A5" w15:done="0"/>
  <w15:commentEx w15:paraId="43BAEDC9" w15:done="0"/>
  <w15:commentEx w15:paraId="4B5B4D6E" w15:done="0"/>
  <w15:commentEx w15:paraId="626A7910" w15:done="0"/>
  <w15:commentEx w15:paraId="4710D159" w15:done="0"/>
  <w15:commentEx w15:paraId="0670A1BB" w15:done="0"/>
  <w15:commentEx w15:paraId="05868B68" w15:done="0"/>
  <w15:commentEx w15:paraId="1A924515" w15:done="0"/>
  <w15:commentEx w15:paraId="6802F1D2" w15:done="0"/>
  <w15:commentEx w15:paraId="124A6AC1" w15:done="0"/>
  <w15:commentEx w15:paraId="7985CE1C" w15:done="0"/>
  <w15:commentEx w15:paraId="2E7C6283" w15:done="0"/>
  <w15:commentEx w15:paraId="797AEFBA" w15:done="0"/>
  <w15:commentEx w15:paraId="74449B31" w15:done="0"/>
  <w15:commentEx w15:paraId="1ACD5043" w15:done="0"/>
  <w15:commentEx w15:paraId="0B4E64FC" w15:done="0"/>
  <w15:commentEx w15:paraId="139BD943" w15:done="0"/>
  <w15:commentEx w15:paraId="03129002" w15:done="0"/>
  <w15:commentEx w15:paraId="5A6797BF" w15:done="0"/>
  <w15:commentEx w15:paraId="016CD971" w15:done="0"/>
  <w15:commentEx w15:paraId="52C597B9" w15:done="0"/>
  <w15:commentEx w15:paraId="24E5B393" w15:done="0"/>
  <w15:commentEx w15:paraId="49972703" w15:done="0"/>
  <w15:commentEx w15:paraId="314E137C" w15:done="0"/>
  <w15:commentEx w15:paraId="430595FE" w15:done="0"/>
  <w15:commentEx w15:paraId="47DE86F6" w15:done="0"/>
  <w15:commentEx w15:paraId="6EA86455" w15:done="0"/>
  <w15:commentEx w15:paraId="1FF7B07B" w15:done="0"/>
  <w15:commentEx w15:paraId="4BB39C46" w15:done="0"/>
  <w15:commentEx w15:paraId="01FB8C5E" w15:done="0"/>
  <w15:commentEx w15:paraId="6B777E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3D6" w16cex:dateUtc="2021-01-18T21:04:00Z"/>
  <w16cex:commentExtensible w16cex:durableId="23B9A385" w16cex:dateUtc="2021-01-26T03:07:00Z"/>
  <w16cex:commentExtensible w16cex:durableId="23B9A3A2" w16cex:dateUtc="2021-01-26T03:08:00Z"/>
  <w16cex:commentExtensible w16cex:durableId="23B9A3E2" w16cex:dateUtc="2021-01-26T03:09:00Z"/>
  <w16cex:commentExtensible w16cex:durableId="23BCEFD7" w16cex:dateUtc="2021-01-26T03:10:00Z"/>
  <w16cex:commentExtensible w16cex:durableId="23B9A4A1" w16cex:dateUtc="2021-01-26T03:12:00Z"/>
  <w16cex:commentExtensible w16cex:durableId="23B9ACAD" w16cex:dateUtc="2021-01-26T03:46:00Z"/>
  <w16cex:commentExtensible w16cex:durableId="23B11D9C" w16cex:dateUtc="2021-01-19T15:58:00Z"/>
  <w16cex:commentExtensible w16cex:durableId="23B9A6CE" w16cex:dateUtc="2021-01-26T03:21:00Z"/>
  <w16cex:commentExtensible w16cex:durableId="23B9A7CD" w16cex:dateUtc="2021-01-26T03:25:00Z"/>
  <w16cex:commentExtensible w16cex:durableId="23B9A807" w16cex:dateUtc="2021-01-26T03:26:00Z"/>
  <w16cex:commentExtensible w16cex:durableId="23B12019" w16cex:dateUtc="2021-01-19T16:08:00Z"/>
  <w16cex:commentExtensible w16cex:durableId="23B9A878" w16cex:dateUtc="2021-01-26T03:28:00Z"/>
  <w16cex:commentExtensible w16cex:durableId="23B9A8CC" w16cex:dateUtc="2021-01-26T03:30:00Z"/>
  <w16cex:commentExtensible w16cex:durableId="23B9A8D7" w16cex:dateUtc="2021-01-26T03:30:00Z"/>
  <w16cex:commentExtensible w16cex:durableId="23B9A9F6" w16cex:dateUtc="2021-01-26T03:35:00Z"/>
  <w16cex:commentExtensible w16cex:durableId="23B9A926" w16cex:dateUtc="2021-01-26T03:31:00Z"/>
  <w16cex:commentExtensible w16cex:durableId="23B9A956" w16cex:dateUtc="2021-01-26T03:32:00Z"/>
  <w16cex:commentExtensible w16cex:durableId="23B9A9AE" w16cex:dateUtc="2021-01-26T03:33:00Z"/>
  <w16cex:commentExtensible w16cex:durableId="23B9AC24" w16cex:dateUtc="2021-01-26T03:44:00Z"/>
  <w16cex:commentExtensible w16cex:durableId="23B9AA43" w16cex:dateUtc="2021-01-26T03:36:00Z"/>
  <w16cex:commentExtensible w16cex:durableId="23B9AA6C" w16cex:dateUtc="2021-01-26T03:37:00Z"/>
  <w16cex:commentExtensible w16cex:durableId="23B9AACB" w16cex:dateUtc="2021-01-26T03:38:00Z"/>
  <w16cex:commentExtensible w16cex:durableId="23B9AB01" w16cex:dateUtc="2021-01-26T03:39:00Z"/>
  <w16cex:commentExtensible w16cex:durableId="23B9AB6B" w16cex:dateUtc="2021-01-26T03:41:00Z"/>
  <w16cex:commentExtensible w16cex:durableId="23B9AB7A" w16cex:dateUtc="2021-01-26T03:41:00Z"/>
  <w16cex:commentExtensible w16cex:durableId="23B9ABAE" w16cex:dateUtc="2021-01-26T03:42:00Z"/>
  <w16cex:commentExtensible w16cex:durableId="23BCEFDA" w16cex:dateUtc="2021-01-26T03:47:00Z"/>
  <w16cex:commentExtensible w16cex:durableId="23B9ABCE" w16cex:dateUtc="2021-01-26T03:42:00Z"/>
  <w16cex:commentExtensible w16cex:durableId="23B9ABF1" w16cex:dateUtc="2021-01-26T03:43:00Z"/>
  <w16cex:commentExtensible w16cex:durableId="23BCEFDB" w16cex:dateUtc="2021-01-26T03:45:00Z"/>
  <w16cex:commentExtensible w16cex:durableId="23B9AD5A" w16cex:dateUtc="2021-01-26T03:49:00Z"/>
  <w16cex:commentExtensible w16cex:durableId="23B9ADC2" w16cex:dateUtc="2021-01-26T03:51:00Z"/>
  <w16cex:commentExtensible w16cex:durableId="23B9ADD7" w16cex:dateUtc="2021-01-26T03:51:00Z"/>
  <w16cex:commentExtensible w16cex:durableId="23B9AE2C" w16cex:dateUtc="2021-01-26T03:53:00Z"/>
  <w16cex:commentExtensible w16cex:durableId="23B9AE5E" w16cex:dateUtc="2021-01-2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95A585" w16cid:durableId="23B013D6"/>
  <w16cid:commentId w16cid:paraId="2867767D" w16cid:durableId="23B9A385"/>
  <w16cid:commentId w16cid:paraId="4F699F0C" w16cid:durableId="23BCEFB9"/>
  <w16cid:commentId w16cid:paraId="23203EE9" w16cid:durableId="23BCEFBA"/>
  <w16cid:commentId w16cid:paraId="745F8D8E" w16cid:durableId="23B9A3A2"/>
  <w16cid:commentId w16cid:paraId="1CFD8C10" w16cid:durableId="23B9A3E2"/>
  <w16cid:commentId w16cid:paraId="441F8445" w16cid:durableId="23BCEFBB"/>
  <w16cid:commentId w16cid:paraId="7F73E7E0" w16cid:durableId="23BCEFD7"/>
  <w16cid:commentId w16cid:paraId="1A379724" w16cid:durableId="23BCEFBC"/>
  <w16cid:commentId w16cid:paraId="461BA421" w16cid:durableId="23BCEFBD"/>
  <w16cid:commentId w16cid:paraId="09F44EC3" w16cid:durableId="23B9A4A1"/>
  <w16cid:commentId w16cid:paraId="09153E8E" w16cid:durableId="23BCEFBE"/>
  <w16cid:commentId w16cid:paraId="436DBA18" w16cid:durableId="23BCEFC4"/>
  <w16cid:commentId w16cid:paraId="4FBAD16A" w16cid:durableId="23BCEFC5"/>
  <w16cid:commentId w16cid:paraId="32D70E64" w16cid:durableId="23BCEFBF"/>
  <w16cid:commentId w16cid:paraId="7F4FEC9D" w16cid:durableId="23BCEFC0"/>
  <w16cid:commentId w16cid:paraId="033E772C" w16cid:durableId="23BCEFC3"/>
  <w16cid:commentId w16cid:paraId="30891020" w16cid:durableId="23B9ACAD"/>
  <w16cid:commentId w16cid:paraId="66DC3858" w16cid:durableId="23BCEFC6"/>
  <w16cid:commentId w16cid:paraId="4FCCAACB" w16cid:durableId="23BCEFC7"/>
  <w16cid:commentId w16cid:paraId="6E991AB6" w16cid:durableId="23BCEFC8"/>
  <w16cid:commentId w16cid:paraId="116D4181" w16cid:durableId="23B11D9C"/>
  <w16cid:commentId w16cid:paraId="6EF11B66" w16cid:durableId="23BCEFCA"/>
  <w16cid:commentId w16cid:paraId="75E2CA22" w16cid:durableId="23BCEFCB"/>
  <w16cid:commentId w16cid:paraId="1FCC673E" w16cid:durableId="23B9A6CE"/>
  <w16cid:commentId w16cid:paraId="59610729" w16cid:durableId="23B9A7CD"/>
  <w16cid:commentId w16cid:paraId="4C08DA48" w16cid:durableId="23B9A807"/>
  <w16cid:commentId w16cid:paraId="1E67849C" w16cid:durableId="23BCEFCC"/>
  <w16cid:commentId w16cid:paraId="7FB9D7CE" w16cid:durableId="23BCEFCD"/>
  <w16cid:commentId w16cid:paraId="50923E8F" w16cid:durableId="23BCEFCE"/>
  <w16cid:commentId w16cid:paraId="3C9F23E8" w16cid:durableId="23B12019"/>
  <w16cid:commentId w16cid:paraId="775F82A5" w16cid:durableId="23B9A878"/>
  <w16cid:commentId w16cid:paraId="43BAEDC9" w16cid:durableId="23B9A8CC"/>
  <w16cid:commentId w16cid:paraId="4B5B4D6E" w16cid:durableId="23B9A8D7"/>
  <w16cid:commentId w16cid:paraId="626A7910" w16cid:durableId="23B9A9F6"/>
  <w16cid:commentId w16cid:paraId="4710D159" w16cid:durableId="23B9A926"/>
  <w16cid:commentId w16cid:paraId="0670A1BB" w16cid:durableId="23B9A956"/>
  <w16cid:commentId w16cid:paraId="05868B68" w16cid:durableId="23B9A9AE"/>
  <w16cid:commentId w16cid:paraId="1A924515" w16cid:durableId="23B9AC24"/>
  <w16cid:commentId w16cid:paraId="6802F1D2" w16cid:durableId="23BCEFD0"/>
  <w16cid:commentId w16cid:paraId="124A6AC1" w16cid:durableId="23B9AA43"/>
  <w16cid:commentId w16cid:paraId="7985CE1C" w16cid:durableId="23B9AA6C"/>
  <w16cid:commentId w16cid:paraId="2E7C6283" w16cid:durableId="23B9AACB"/>
  <w16cid:commentId w16cid:paraId="797AEFBA" w16cid:durableId="23BCEFD1"/>
  <w16cid:commentId w16cid:paraId="74449B31" w16cid:durableId="23B9AB01"/>
  <w16cid:commentId w16cid:paraId="1ACD5043" w16cid:durableId="23B9AB6B"/>
  <w16cid:commentId w16cid:paraId="0B4E64FC" w16cid:durableId="23B9AB7A"/>
  <w16cid:commentId w16cid:paraId="139BD943" w16cid:durableId="23BCEFD2"/>
  <w16cid:commentId w16cid:paraId="03129002" w16cid:durableId="23B9ABAE"/>
  <w16cid:commentId w16cid:paraId="5A6797BF" w16cid:durableId="23BCEFD3"/>
  <w16cid:commentId w16cid:paraId="016CD971" w16cid:durableId="23BCEFDA"/>
  <w16cid:commentId w16cid:paraId="52C597B9" w16cid:durableId="23BCEFD4"/>
  <w16cid:commentId w16cid:paraId="24E5B393" w16cid:durableId="23B9ABCE"/>
  <w16cid:commentId w16cid:paraId="49972703" w16cid:durableId="23BCEFD5"/>
  <w16cid:commentId w16cid:paraId="314E137C" w16cid:durableId="23B9ABF1"/>
  <w16cid:commentId w16cid:paraId="430595FE" w16cid:durableId="23BCEFD6"/>
  <w16cid:commentId w16cid:paraId="47DE86F6" w16cid:durableId="23BCEFDB"/>
  <w16cid:commentId w16cid:paraId="6EA86455" w16cid:durableId="23B9AD5A"/>
  <w16cid:commentId w16cid:paraId="1FF7B07B" w16cid:durableId="23B9ADC2"/>
  <w16cid:commentId w16cid:paraId="4BB39C46" w16cid:durableId="23B9ADD7"/>
  <w16cid:commentId w16cid:paraId="01FB8C5E" w16cid:durableId="23B9AE2C"/>
  <w16cid:commentId w16cid:paraId="6B777E3C" w16cid:durableId="23B9A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F197E" w14:textId="77777777" w:rsidR="003C19AF" w:rsidRDefault="003C19AF">
      <w:r>
        <w:separator/>
      </w:r>
    </w:p>
  </w:endnote>
  <w:endnote w:type="continuationSeparator" w:id="0">
    <w:p w14:paraId="51EABB21" w14:textId="77777777" w:rsidR="003C19AF" w:rsidRDefault="003C19AF">
      <w:r>
        <w:continuationSeparator/>
      </w:r>
    </w:p>
  </w:endnote>
  <w:endnote w:type="continuationNotice" w:id="1">
    <w:p w14:paraId="3574DBF5" w14:textId="77777777" w:rsidR="003C19AF" w:rsidRDefault="003C1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9" w14:textId="77777777" w:rsidR="00481854" w:rsidRDefault="0048185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17774" w14:textId="77777777" w:rsidR="003C19AF" w:rsidRDefault="003C19AF">
      <w:r>
        <w:separator/>
      </w:r>
    </w:p>
  </w:footnote>
  <w:footnote w:type="continuationSeparator" w:id="0">
    <w:p w14:paraId="01A489E7" w14:textId="77777777" w:rsidR="003C19AF" w:rsidRDefault="003C19AF">
      <w:r>
        <w:continuationSeparator/>
      </w:r>
    </w:p>
  </w:footnote>
  <w:footnote w:type="continuationNotice" w:id="1">
    <w:p w14:paraId="79E0D24B" w14:textId="77777777" w:rsidR="003C19AF" w:rsidRDefault="003C19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7" w14:textId="77777777"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B8"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B5" w14:textId="00EACC05" w:rsidR="00481854" w:rsidRDefault="0048185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00001B6" w14:textId="77777777" w:rsidR="00481854" w:rsidRDefault="00481854">
    <w:pPr>
      <w:pBdr>
        <w:top w:val="nil"/>
        <w:left w:val="nil"/>
        <w:bottom w:val="nil"/>
        <w:right w:val="nil"/>
        <w:between w:val="nil"/>
      </w:pBdr>
      <w:tabs>
        <w:tab w:val="center" w:pos="4680"/>
        <w:tab w:val="right" w:pos="9360"/>
      </w:tabs>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rson w15:author="Trevor A. Carter">
    <w15:presenceInfo w15:providerId="AD" w15:userId="S-1-5-21-358987-74476631-505227178-341071"/>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V319J486Y177D771"/>
    <w:docVar w:name="paperpile-doc-name" w:val="Document2"/>
  </w:docVars>
  <w:rsids>
    <w:rsidRoot w:val="008700DA"/>
    <w:rsid w:val="000238F8"/>
    <w:rsid w:val="000419A1"/>
    <w:rsid w:val="00070C19"/>
    <w:rsid w:val="00082825"/>
    <w:rsid w:val="00210298"/>
    <w:rsid w:val="00232961"/>
    <w:rsid w:val="00252E5F"/>
    <w:rsid w:val="002C0112"/>
    <w:rsid w:val="002C5E2F"/>
    <w:rsid w:val="00315DA1"/>
    <w:rsid w:val="00396C11"/>
    <w:rsid w:val="003C19AF"/>
    <w:rsid w:val="0040431E"/>
    <w:rsid w:val="00481854"/>
    <w:rsid w:val="00484566"/>
    <w:rsid w:val="00497E9B"/>
    <w:rsid w:val="004B0528"/>
    <w:rsid w:val="00504DB7"/>
    <w:rsid w:val="00526087"/>
    <w:rsid w:val="00551FE2"/>
    <w:rsid w:val="005A6E9B"/>
    <w:rsid w:val="005F4CBD"/>
    <w:rsid w:val="00604B43"/>
    <w:rsid w:val="00631472"/>
    <w:rsid w:val="00651A52"/>
    <w:rsid w:val="00671A4A"/>
    <w:rsid w:val="0071579E"/>
    <w:rsid w:val="00750FC6"/>
    <w:rsid w:val="008700DA"/>
    <w:rsid w:val="008751FA"/>
    <w:rsid w:val="008779FC"/>
    <w:rsid w:val="008B0E2A"/>
    <w:rsid w:val="008D316A"/>
    <w:rsid w:val="00950DCC"/>
    <w:rsid w:val="009918D1"/>
    <w:rsid w:val="009C1912"/>
    <w:rsid w:val="00A10A16"/>
    <w:rsid w:val="00A10DD2"/>
    <w:rsid w:val="00A136B3"/>
    <w:rsid w:val="00A63733"/>
    <w:rsid w:val="00AB1951"/>
    <w:rsid w:val="00AB3480"/>
    <w:rsid w:val="00B47A81"/>
    <w:rsid w:val="00B81F54"/>
    <w:rsid w:val="00C45E27"/>
    <w:rsid w:val="00C513A4"/>
    <w:rsid w:val="00C61599"/>
    <w:rsid w:val="00D52FE0"/>
    <w:rsid w:val="00D838B9"/>
    <w:rsid w:val="00DB0CB9"/>
    <w:rsid w:val="00DF1D1D"/>
    <w:rsid w:val="00E57B1F"/>
    <w:rsid w:val="00E80052"/>
    <w:rsid w:val="00EA2E8F"/>
    <w:rsid w:val="00EE2F87"/>
    <w:rsid w:val="00F61C5E"/>
    <w:rsid w:val="00F66733"/>
    <w:rsid w:val="00FA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0DFE6"/>
  <w15:docId w15:val="{5A4C3226-3CB1-044C-A4D2-21CD5B69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style>
  <w:style w:type="paragraph" w:styleId="Heading1">
    <w:name w:val="heading 1"/>
    <w:basedOn w:val="Normal"/>
    <w:next w:val="Normal"/>
    <w:link w:val="Heading1Char"/>
    <w:uiPriority w:val="9"/>
    <w:qFormat/>
    <w:rsid w:val="000E3ED6"/>
    <w:pPr>
      <w:keepNext/>
      <w:keepLines/>
      <w:spacing w:before="240"/>
      <w:outlineLvl w:val="0"/>
    </w:pPr>
    <w:rPr>
      <w:rFonts w:eastAsiaTheme="majorEastAsia"/>
      <w:b/>
      <w:color w:val="000000" w:themeColor="text1"/>
    </w:rPr>
  </w:style>
  <w:style w:type="paragraph" w:styleId="Heading2">
    <w:name w:val="heading 2"/>
    <w:basedOn w:val="Normal"/>
    <w:next w:val="Normal"/>
    <w:link w:val="Heading2Char"/>
    <w:uiPriority w:val="9"/>
    <w:unhideWhenUsed/>
    <w:qFormat/>
    <w:rsid w:val="000E3ED6"/>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0E3ED6"/>
    <w:pPr>
      <w:keepNext/>
      <w:keepLines/>
      <w:spacing w:before="40" w:line="480" w:lineRule="auto"/>
      <w:outlineLvl w:val="2"/>
    </w:pPr>
    <w:rPr>
      <w:rFonts w:eastAsiaTheme="majorEastAsia" w:cstheme="majorBidi"/>
      <w:i/>
      <w:color w:val="000000" w:themeColor="tex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ED6"/>
    <w:pPr>
      <w:contextualSpacing/>
    </w:pPr>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 w:type="paragraph" w:styleId="Footer">
    <w:name w:val="footer"/>
    <w:basedOn w:val="Normal"/>
    <w:link w:val="FooterChar"/>
    <w:uiPriority w:val="99"/>
    <w:unhideWhenUsed/>
    <w:rsid w:val="00124956"/>
    <w:pPr>
      <w:tabs>
        <w:tab w:val="center" w:pos="4680"/>
        <w:tab w:val="right" w:pos="9360"/>
      </w:tabs>
    </w:pPr>
  </w:style>
  <w:style w:type="character" w:customStyle="1" w:styleId="FooterChar">
    <w:name w:val="Footer Char"/>
    <w:basedOn w:val="DefaultParagraphFont"/>
    <w:link w:val="Footer"/>
    <w:uiPriority w:val="99"/>
    <w:rsid w:val="00124956"/>
    <w:rPr>
      <w:rFonts w:ascii="Times New Roman" w:eastAsia="Times New Roman" w:hAnsi="Times New Roman" w:cs="Times New Roman"/>
    </w:rPr>
  </w:style>
  <w:style w:type="character" w:customStyle="1" w:styleId="TitleChar">
    <w:name w:val="Title Char"/>
    <w:basedOn w:val="DefaultParagraphFont"/>
    <w:link w:val="Title"/>
    <w:uiPriority w:val="10"/>
    <w:rsid w:val="000E3E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ED6"/>
    <w:rPr>
      <w:rFonts w:ascii="Times New Roman" w:eastAsiaTheme="majorEastAsia" w:hAnsi="Times New Roman" w:cs="Times New Roman"/>
      <w:b/>
      <w:color w:val="000000" w:themeColor="text1"/>
    </w:rPr>
  </w:style>
  <w:style w:type="character" w:customStyle="1" w:styleId="Heading2Char">
    <w:name w:val="Heading 2 Char"/>
    <w:basedOn w:val="DefaultParagraphFont"/>
    <w:link w:val="Heading2"/>
    <w:uiPriority w:val="9"/>
    <w:rsid w:val="000E3ED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0E3ED6"/>
    <w:rPr>
      <w:rFonts w:ascii="Times New Roman" w:eastAsiaTheme="majorEastAsia" w:hAnsi="Times New Roman" w:cstheme="majorBidi"/>
      <w:i/>
      <w:color w:val="000000" w:themeColor="tex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character" w:customStyle="1" w:styleId="UnresolvedMention1">
    <w:name w:val="Unresolved Mention1"/>
    <w:basedOn w:val="DefaultParagraphFont"/>
    <w:uiPriority w:val="99"/>
    <w:semiHidden/>
    <w:unhideWhenUsed/>
    <w:rsid w:val="0075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588043">
      <w:bodyDiv w:val="1"/>
      <w:marLeft w:val="0"/>
      <w:marRight w:val="0"/>
      <w:marTop w:val="0"/>
      <w:marBottom w:val="0"/>
      <w:divBdr>
        <w:top w:val="none" w:sz="0" w:space="0" w:color="auto"/>
        <w:left w:val="none" w:sz="0" w:space="0" w:color="auto"/>
        <w:bottom w:val="none" w:sz="0" w:space="0" w:color="auto"/>
        <w:right w:val="none" w:sz="0" w:space="0" w:color="auto"/>
      </w:divBdr>
    </w:div>
    <w:div w:id="174151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Katherine.hayes@ucdenver.edu" TargetMode="External"/><Relationship Id="rId17" Type="http://schemas.openxmlformats.org/officeDocument/2006/relationships/hyperlink" Target="https://doi.org/10.5281/zenodo.445577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bgXRvdd+dDg7SQPAl9AJ6hH3g==">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CDA3A8-FBB7-7A44-91F1-606625CA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21</Pages>
  <Words>4853</Words>
  <Characters>27665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dcterms:created xsi:type="dcterms:W3CDTF">2020-12-14T23:58:00Z</dcterms:created>
  <dcterms:modified xsi:type="dcterms:W3CDTF">2021-01-28T15:15:00Z</dcterms:modified>
</cp:coreProperties>
</file>