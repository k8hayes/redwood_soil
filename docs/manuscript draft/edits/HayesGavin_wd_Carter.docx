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9">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15DB7D25" w:rsidR="008700DA" w:rsidRDefault="00EE2F87">
      <w:pPr>
        <w:spacing w:line="480" w:lineRule="auto"/>
      </w:pPr>
      <w:r>
        <w:t xml:space="preserve">Fire is an important ecological feature in temperate forests </w:t>
      </w:r>
      <w:del w:id="1" w:author="Trevor A. Carter" w:date="2021-01-25T15:05:00Z">
        <w:r w:rsidDel="008751FA">
          <w:delText xml:space="preserve">often </w:delText>
        </w:r>
      </w:del>
      <w:r>
        <w:t>best described and informed by long-term records</w:t>
      </w:r>
      <w:commentRangeStart w:id="2"/>
      <w:ins w:id="3" w:author="Trevor A. Carter" w:date="2021-01-25T15:07:00Z">
        <w:r w:rsidR="008751FA">
          <w:t>.</w:t>
        </w:r>
        <w:commentRangeEnd w:id="2"/>
        <w:r w:rsidR="008751FA">
          <w:rPr>
            <w:rStyle w:val="CommentReference"/>
          </w:rPr>
          <w:commentReference w:id="2"/>
        </w:r>
        <w:r w:rsidR="008751FA">
          <w:t xml:space="preserve"> Sentence on the importance of redwood forests, transition into next sentence</w:t>
        </w:r>
      </w:ins>
      <w:r>
        <w:t xml:space="preserve"> yet determining past fire regimes may be difficult in ecosystems with limited available fire proxies or histories. We use </w:t>
      </w:r>
      <w:commentRangeStart w:id="4"/>
      <w:r>
        <w:t>radiocarbon</w:t>
      </w:r>
      <w:commentRangeEnd w:id="4"/>
      <w:r w:rsidR="008751FA">
        <w:rPr>
          <w:rStyle w:val="CommentReference"/>
        </w:rPr>
        <w:commentReference w:id="4"/>
      </w:r>
      <w:r>
        <w:t xml:space="preserve"> dating and quantification of both soil macro-charcoal and soil and pyrogenic carbon in an old growth redwood stand to examine legacies of fire in redwood forests</w:t>
      </w:r>
      <w:del w:id="5" w:author="Trevor A. Carter" w:date="2021-01-25T15:07:00Z">
        <w:r w:rsidDel="008751FA">
          <w:delText>, an ecosystem with few fire records</w:delText>
        </w:r>
      </w:del>
      <w:r>
        <w:t>. We sampled charcoal fragments, soil carbon and soil pyrogenic carbon of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w:t>
      </w:r>
      <w:commentRangeStart w:id="6"/>
      <w:r>
        <w:t>,</w:t>
      </w:r>
      <w:commentRangeEnd w:id="6"/>
      <w:r w:rsidR="008751FA">
        <w:rPr>
          <w:rStyle w:val="CommentReference"/>
        </w:rPr>
        <w:commentReference w:id="6"/>
      </w:r>
      <w:r>
        <w:t xml:space="preserve"> </w:t>
      </w:r>
      <w:commentRangeStart w:id="7"/>
      <w:r>
        <w:t>contributing to ongoing discussions of coast redwood fire regimes.</w:t>
      </w:r>
      <w:commentRangeEnd w:id="7"/>
      <w:r w:rsidR="008751FA">
        <w:rPr>
          <w:rStyle w:val="CommentReference"/>
        </w:rPr>
        <w:commentReference w:id="7"/>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8"/>
      <w:r w:rsidR="00EE2F87">
        <w:rPr>
          <w:color w:val="000000"/>
        </w:rPr>
        <w:t>.</w:t>
      </w:r>
      <w:commentRangeEnd w:id="8"/>
      <w:r w:rsidR="008751FA">
        <w:rPr>
          <w:rStyle w:val="CommentReference"/>
        </w:rPr>
        <w:commentReference w:id="8"/>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contextualizing modern shifts in variability. </w:t>
      </w:r>
      <w:commentRangeStart w:id="9"/>
      <w:r w:rsidR="00EE2F87">
        <w:rPr>
          <w:color w:val="000000"/>
        </w:rPr>
        <w:t xml:space="preserve">Methods such as radiocarbon dating and </w:t>
      </w:r>
      <w:bookmarkStart w:id="10" w:name="_GoBack"/>
      <w:r w:rsidR="00EE2F87">
        <w:rPr>
          <w:color w:val="000000"/>
        </w:rPr>
        <w:t>pyrogenic</w:t>
      </w:r>
      <w:bookmarkEnd w:id="10"/>
      <w:r w:rsidR="00EE2F87">
        <w:rPr>
          <w:color w:val="000000"/>
        </w:rPr>
        <w:t xml:space="preserve">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9"/>
      <w:r w:rsidR="008B0E2A">
        <w:rPr>
          <w:rStyle w:val="CommentReference"/>
        </w:rPr>
        <w:commentReference w:id="9"/>
      </w:r>
      <w:r w:rsidR="00EE2F87">
        <w:t xml:space="preserve"> </w:t>
      </w:r>
    </w:p>
    <w:p w14:paraId="00000017" w14:textId="194FAA00" w:rsidR="008700DA" w:rsidRDefault="00651A52">
      <w:pPr>
        <w:spacing w:after="240" w:line="480" w:lineRule="auto"/>
        <w:ind w:firstLine="720"/>
        <w:rPr>
          <w:color w:val="000000"/>
        </w:rPr>
      </w:pPr>
      <w:r>
        <w:rPr>
          <w:color w:val="000000"/>
        </w:rPr>
        <w:t xml:space="preserve">The characteristics and dynamics of the </w:t>
      </w:r>
      <w:commentRangeStart w:id="11"/>
      <w:r>
        <w:rPr>
          <w:color w:val="000000"/>
        </w:rPr>
        <w:t>coast redwood fire regime</w:t>
      </w:r>
      <w:commentRangeEnd w:id="11"/>
      <w:r w:rsidR="008B0E2A">
        <w:rPr>
          <w:rStyle w:val="CommentReference"/>
        </w:rPr>
        <w:commentReference w:id="11"/>
      </w:r>
      <w:r>
        <w:rPr>
          <w:color w:val="000000"/>
        </w:rPr>
        <w:t xml:space="preserve"> across millennium remains </w:t>
      </w:r>
      <w:del w:id="12" w:author="Trevor A. Carter" w:date="2021-01-25T15:16:00Z">
        <w:r w:rsidDel="008B0E2A">
          <w:rPr>
            <w:color w:val="000000"/>
          </w:rPr>
          <w:delText>difficult to nail down</w:delText>
        </w:r>
      </w:del>
      <w:ins w:id="13" w:author="Trevor A. Carter" w:date="2021-01-25T15:16:00Z">
        <w:r w:rsidR="008B0E2A">
          <w:rPr>
            <w:color w:val="000000"/>
          </w:rPr>
          <w:t>uncertain</w:t>
        </w:r>
      </w:ins>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 xml:space="preserve">prior to Euro-American settlement (Stuart 1987, Brown and </w:t>
      </w:r>
      <w:proofErr w:type="spellStart"/>
      <w:r w:rsidR="00EE2F87">
        <w:t>Swetnam</w:t>
      </w:r>
      <w:proofErr w:type="spellEnd"/>
      <w:r w:rsidR="00EE2F87">
        <w:t xml:space="preserve"> 1994, Brown et al. 1999, Brown and Baxter 2003, Stephens and Fry 2005, Norman 2007).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w:t>
      </w:r>
      <w:r>
        <w:lastRenderedPageBreak/>
        <w:t>longer co-existence with frequent fire</w:t>
      </w:r>
      <w:r w:rsidR="00EE2F87">
        <w:t xml:space="preserve"> (Sawyer et al. 2000). </w:t>
      </w:r>
      <w:commentRangeStart w:id="14"/>
      <w:r w:rsidR="005F4CBD">
        <w:t>C</w:t>
      </w:r>
      <w:r w:rsidR="00EE2F87">
        <w:t xml:space="preserve">urrent increases in the intensity and frequency of wildfires across the western United States </w:t>
      </w:r>
      <w:r w:rsidR="005F4CBD">
        <w:t xml:space="preserve">have </w:t>
      </w:r>
      <w:commentRangeStart w:id="15"/>
      <w:r w:rsidR="005F4CBD">
        <w:t>sparked</w:t>
      </w:r>
      <w:commentRangeEnd w:id="15"/>
      <w:r w:rsidR="008B0E2A">
        <w:rPr>
          <w:rStyle w:val="CommentReference"/>
        </w:rPr>
        <w:commentReference w:id="15"/>
      </w:r>
      <w:r w:rsidR="005F4CBD">
        <w:t xml:space="preserve"> concern about the consequences of frequent burning in coast redwood stands (</w:t>
      </w:r>
      <w:proofErr w:type="spellStart"/>
      <w:r w:rsidR="005F4CBD">
        <w:t>Westerling</w:t>
      </w:r>
      <w:proofErr w:type="spellEnd"/>
      <w:r w:rsidR="005F4CBD">
        <w:t xml:space="preserve"> et al. 2006, Fried at al. 2004)</w:t>
      </w:r>
      <w:ins w:id="16" w:author="Trevor A. Carter" w:date="2021-01-25T15:19:00Z">
        <w:r w:rsidR="008B0E2A">
          <w:t>.</w:t>
        </w:r>
      </w:ins>
      <w:del w:id="17" w:author="Trevor A. Carter" w:date="2021-01-25T15:19:00Z">
        <w:r w:rsidR="005F4CBD" w:rsidDel="008B0E2A">
          <w:delText>.,</w:delText>
        </w:r>
      </w:del>
      <w:ins w:id="18" w:author="Trevor A. Carter" w:date="2021-01-25T15:19:00Z">
        <w:r w:rsidR="008B0E2A">
          <w:t xml:space="preserve"> Despite their importance for XYZ</w:t>
        </w:r>
      </w:ins>
      <w:del w:id="19" w:author="Trevor A. Carter" w:date="2021-01-25T15:19:00Z">
        <w:r w:rsidR="005F4CBD" w:rsidDel="008B0E2A">
          <w:delText xml:space="preserve"> but</w:delText>
        </w:r>
      </w:del>
      <w:ins w:id="20" w:author="Trevor A. Carter" w:date="2021-01-25T15:19:00Z">
        <w:r w:rsidR="008B0E2A">
          <w:t>,</w:t>
        </w:r>
      </w:ins>
      <w:r w:rsidR="005F4CBD">
        <w:t xml:space="preserve"> few traditional </w:t>
      </w:r>
      <w:proofErr w:type="spellStart"/>
      <w:r w:rsidR="005F4CBD">
        <w:t>paleoecological</w:t>
      </w:r>
      <w:proofErr w:type="spellEnd"/>
      <w:r w:rsidR="005F4CBD">
        <w:t xml:space="preserve"> records of fire are available</w:t>
      </w:r>
      <w:del w:id="21" w:author="Trevor A. Carter" w:date="2021-01-25T15:20:00Z">
        <w:r w:rsidR="005F4CBD" w:rsidDel="008B0E2A">
          <w:delText>:</w:delText>
        </w:r>
      </w:del>
      <w:ins w:id="22" w:author="Trevor A. Carter" w:date="2021-01-25T15:20:00Z">
        <w:r w:rsidR="008B0E2A">
          <w:t>. Additionally,</w:t>
        </w:r>
      </w:ins>
      <w:r w:rsidR="005F4CBD">
        <w:t xml:space="preserve"> redwood tree rings can be difficult to date (cite), and few lakes exist in the region with adequate sediment deposition </w:t>
      </w:r>
      <w:commentRangeStart w:id="23"/>
      <w:commentRangeStart w:id="24"/>
      <w:r w:rsidR="005F4CBD">
        <w:t>(citation: me)</w:t>
      </w:r>
      <w:ins w:id="25" w:author="Trevor A. Carter" w:date="2021-01-25T15:21:00Z">
        <w:r w:rsidR="00671A4A">
          <w:t xml:space="preserve"> highlighting the importance of using </w:t>
        </w:r>
      </w:ins>
      <w:ins w:id="26" w:author="Trevor A. Carter" w:date="2021-01-25T15:22:00Z">
        <w:r w:rsidR="00671A4A">
          <w:t>alternative</w:t>
        </w:r>
      </w:ins>
      <w:ins w:id="27" w:author="Trevor A. Carter" w:date="2021-01-25T15:21:00Z">
        <w:r w:rsidR="00671A4A">
          <w:t xml:space="preserve"> techniques to accurately reconstruct stand fire dynamics.</w:t>
        </w:r>
      </w:ins>
      <w:del w:id="28" w:author="Trevor A. Carter" w:date="2021-01-25T15:21:00Z">
        <w:r w:rsidR="005F4CBD" w:rsidDel="00671A4A">
          <w:delText xml:space="preserve">. </w:delText>
        </w:r>
        <w:commentRangeEnd w:id="23"/>
        <w:r w:rsidR="005F4CBD" w:rsidDel="00671A4A">
          <w:rPr>
            <w:rStyle w:val="CommentReference"/>
          </w:rPr>
          <w:commentReference w:id="23"/>
        </w:r>
        <w:commentRangeEnd w:id="24"/>
        <w:r w:rsidR="008B0E2A" w:rsidDel="00671A4A">
          <w:rPr>
            <w:rStyle w:val="CommentReference"/>
          </w:rPr>
          <w:commentReference w:id="24"/>
        </w:r>
      </w:del>
      <w:commentRangeEnd w:id="14"/>
      <w:r w:rsidR="008B0E2A">
        <w:rPr>
          <w:rStyle w:val="CommentReference"/>
        </w:rPr>
        <w:commentReference w:id="14"/>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soil, and reserve the term ‘charcoal’ specifically to refer to macroscopic fragments of partially combusted material (Knicker 2001, Bird et al. 2015, Schmidt and Noack 2000). The presence and distribution of soil charcoal and pyrogenic carbon within soil is a meaningful proxy of </w:t>
      </w:r>
      <w:commentRangeStart w:id="29"/>
      <w:r>
        <w:t xml:space="preserve">fire history </w:t>
      </w:r>
      <w:commentRangeEnd w:id="29"/>
      <w:r w:rsidR="00671A4A">
        <w:rPr>
          <w:rStyle w:val="CommentReference"/>
        </w:rPr>
        <w:commentReference w:id="29"/>
      </w:r>
      <w:r>
        <w:t xml:space="preserve">(Gavin et al. 2007, </w:t>
      </w:r>
      <w:proofErr w:type="spellStart"/>
      <w:r>
        <w:t>Ohlson</w:t>
      </w:r>
      <w:proofErr w:type="spellEnd"/>
      <w:r>
        <w:t xml:space="preserve">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30"/>
      <w:r>
        <w:t>cite</w:t>
      </w:r>
      <w:commentRangeEnd w:id="30"/>
      <w:r w:rsidR="00671A4A">
        <w:rPr>
          <w:rStyle w:val="CommentReference"/>
        </w:rPr>
        <w:commentReference w:id="30"/>
      </w:r>
      <w:r>
        <w:t xml:space="preserve">), allowing charcoal to serve as an archive of fire history that both overlaps and predates tree-ring and anthropogenic records (Bird et al. 2015). </w:t>
      </w:r>
    </w:p>
    <w:p w14:paraId="00000019" w14:textId="4ACE3E05"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w:t>
      </w:r>
      <w:r>
        <w:lastRenderedPageBreak/>
        <w:t xml:space="preserve">however, is an imperfect approach: the technique is expensive, and may overestimate the realistic age of a fire if the wood material itself is old enough at the time of burning (referred to as the inbuilt age error) (Gavin et al. 2003, Harmon et al. 1986). </w:t>
      </w:r>
      <w:del w:id="31" w:author="Trevor A. Carter" w:date="2021-01-25T15:24:00Z">
        <w:r w:rsidDel="00671A4A">
          <w:delText xml:space="preserve">Even given </w:delText>
        </w:r>
      </w:del>
      <w:ins w:id="32" w:author="Trevor A. Carter" w:date="2021-01-25T15:24:00Z">
        <w:r w:rsidR="00671A4A">
          <w:t xml:space="preserve">Despite </w:t>
        </w:r>
      </w:ins>
      <w:r>
        <w:t xml:space="preserve">those limitations, the use of radiocarbon dated charcoal material as a proxy of fire activity persists, particularly in systems without alternative reliable archives (Gavin et al. 2003). </w:t>
      </w:r>
    </w:p>
    <w:p w14:paraId="0000001A" w14:textId="77777777"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questions: 1</w:t>
      </w:r>
      <w:commentRangeStart w:id="33"/>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w:t>
      </w:r>
      <w:proofErr w:type="gramStart"/>
      <w:r w:rsidRPr="00EA2E8F">
        <w:rPr>
          <w:color w:val="000000"/>
        </w:rPr>
        <w:t>and</w:t>
      </w:r>
      <w:proofErr w:type="gramEnd"/>
      <w:r w:rsidRPr="00EA2E8F">
        <w:rPr>
          <w:color w:val="000000"/>
        </w:rPr>
        <w:t xml:space="preserve"> 3) </w:t>
      </w:r>
      <w:r w:rsidRPr="00EA2E8F">
        <w:t>does pyrogenic carbon in redwood soils persist long enough to act as a record of fire history predating tree ring or historical records?</w:t>
      </w:r>
      <w:commentRangeEnd w:id="33"/>
      <w:r w:rsidR="00DB0CB9">
        <w:rPr>
          <w:rStyle w:val="CommentReference"/>
        </w:rPr>
        <w:commentReference w:id="33"/>
      </w:r>
      <w:r>
        <w:rPr>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w:t>
      </w:r>
      <w:commentRangeStart w:id="34"/>
      <w:r>
        <w:t>feet</w:t>
      </w:r>
      <w:commentRangeEnd w:id="34"/>
      <w:r w:rsidR="00DB0CB9">
        <w:rPr>
          <w:rStyle w:val="CommentReference"/>
        </w:rPr>
        <w:commentReference w:id="34"/>
      </w:r>
      <w:r>
        <w:t xml:space="preserve">.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w:t>
      </w:r>
      <w:r>
        <w:lastRenderedPageBreak/>
        <w:t>redwoods, an ecosystem dominated by coast redwood in the overstory, but with occasional Douglas-fir (</w:t>
      </w:r>
      <w:r>
        <w:rPr>
          <w:i/>
        </w:rPr>
        <w:t>Pseudotsuga menziesii</w:t>
      </w:r>
      <w:r>
        <w:t>), grand fir (</w:t>
      </w:r>
      <w:r>
        <w:rPr>
          <w:i/>
        </w:rPr>
        <w:t>Abies grandis</w:t>
      </w:r>
      <w:r>
        <w:t>) and western red cedar (</w:t>
      </w:r>
      <w:proofErr w:type="spellStart"/>
      <w:r>
        <w:rPr>
          <w:i/>
        </w:rPr>
        <w:t>Thuja</w:t>
      </w:r>
      <w:proofErr w:type="spellEnd"/>
      <w:r>
        <w:rPr>
          <w:i/>
        </w:rPr>
        <w:t xml:space="preserve">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are in close proximity to timber roads and the reserve boundaries themselves. Unpublished tree ring data shows that fires occurred in the reserve between every 10-42 years since the 1760s, and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0"/>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35"/>
      <w:r>
        <w:rPr>
          <w:b/>
        </w:rPr>
        <w:t>.</w:t>
      </w:r>
      <w:commentRangeEnd w:id="35"/>
      <w:r w:rsidR="00DB0CB9">
        <w:rPr>
          <w:rStyle w:val="CommentReference"/>
        </w:rPr>
        <w:commentReference w:id="35"/>
      </w:r>
      <w:r>
        <w:rPr>
          <w:b/>
          <w:color w:val="FF0000"/>
        </w:rPr>
        <w:t xml:space="preserve"> </w:t>
      </w:r>
    </w:p>
    <w:p w14:paraId="00000021" w14:textId="6801B7B4" w:rsidR="008700DA" w:rsidRDefault="00EE2F87">
      <w:pPr>
        <w:spacing w:line="480" w:lineRule="auto"/>
        <w:ind w:firstLine="720"/>
      </w:pPr>
      <w:r>
        <w:t xml:space="preserve">Sites </w:t>
      </w:r>
      <w:proofErr w:type="gramStart"/>
      <w:r>
        <w:t>were selected</w:t>
      </w:r>
      <w:proofErr w:type="gramEnd"/>
      <w:r>
        <w:t xml:space="preserve"> based on access to </w:t>
      </w:r>
      <w:r w:rsidR="008D316A">
        <w:t>old growth stands</w:t>
      </w:r>
      <w:r>
        <w:t xml:space="preserve"> but at a </w:t>
      </w:r>
      <w:commentRangeStart w:id="36"/>
      <w:r w:rsidR="008D316A">
        <w:t xml:space="preserve">minimum 50-m </w:t>
      </w:r>
      <w:r>
        <w:t xml:space="preserve">distance </w:t>
      </w:r>
      <w:commentRangeEnd w:id="36"/>
      <w:r w:rsidR="008D316A">
        <w:rPr>
          <w:rStyle w:val="CommentReference"/>
        </w:rPr>
        <w:commentReference w:id="36"/>
      </w:r>
      <w:r>
        <w:t>from past disturbances such as logging or road construction</w:t>
      </w:r>
      <w:commentRangeStart w:id="37"/>
      <w:r>
        <w:t>.</w:t>
      </w:r>
      <w:commentRangeEnd w:id="37"/>
      <w:r w:rsidR="00DB0CB9">
        <w:rPr>
          <w:rStyle w:val="CommentReference"/>
        </w:rPr>
        <w:commentReference w:id="37"/>
      </w:r>
      <w:r>
        <w:t xml:space="preserve"> We established </w:t>
      </w:r>
      <w:commentRangeStart w:id="38"/>
      <w:r>
        <w:t>20 sampling sites, primarily on ridgetops (n =16)</w:t>
      </w:r>
      <w:commentRangeEnd w:id="38"/>
      <w:r w:rsidR="00DB0CB9">
        <w:rPr>
          <w:rStyle w:val="CommentReference"/>
        </w:rPr>
        <w:commentReference w:id="38"/>
      </w:r>
      <w:r>
        <w:t xml:space="preserve">, </w:t>
      </w:r>
      <w:r w:rsidR="008D316A">
        <w:t xml:space="preserve">mostly </w:t>
      </w:r>
      <w:r>
        <w:t>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but did not distinguish between O, A, and B horizons due to a lack of distinct boundaries.  </w:t>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r>
        <w:t xml:space="preserve">To identify </w:t>
      </w:r>
      <w:r w:rsidR="00AB1951">
        <w:t>what</w:t>
      </w:r>
      <w:r>
        <w:t xml:space="preserve"> range of dates </w:t>
      </w:r>
      <w:r w:rsidR="00AB1951">
        <w:t>may be a</w:t>
      </w:r>
      <w:r>
        <w:t xml:space="preserve">vailable in charcoal in redwood soils and to establish whether charcoal in redwood mineral soils is stratified,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r>
        <w:t xml:space="preserve">2.3 </w:t>
      </w:r>
      <w:proofErr w:type="spellStart"/>
      <w:r>
        <w:t>PyC</w:t>
      </w:r>
      <w:proofErr w:type="spellEnd"/>
      <w:r>
        <w:t xml:space="preserve"> Quantification</w:t>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w:t>
      </w:r>
      <w:commentRangeStart w:id="39"/>
      <w:r>
        <w:t>.</w:t>
      </w:r>
      <w:commentRangeEnd w:id="39"/>
      <w:r w:rsidR="00DB0CB9">
        <w:rPr>
          <w:rStyle w:val="CommentReference"/>
        </w:rPr>
        <w:commentReference w:id="39"/>
      </w:r>
      <w:r>
        <w:t xml:space="preserve">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commentRangeStart w:id="40"/>
      <w:r w:rsidR="00AB1951">
        <w:t>.</w:t>
      </w:r>
      <w:commentRangeEnd w:id="40"/>
      <w:r w:rsidR="00DB0CB9">
        <w:rPr>
          <w:rStyle w:val="CommentReference"/>
        </w:rPr>
        <w:commentReference w:id="40"/>
      </w:r>
      <w:r w:rsidR="00AB1951">
        <w:t xml:space="preserve"> </w:t>
      </w:r>
    </w:p>
    <w:p w14:paraId="00000028" w14:textId="77777777" w:rsidR="008700DA" w:rsidRDefault="00EE2F87">
      <w:pPr>
        <w:pStyle w:val="Heading3"/>
      </w:pPr>
      <w:commentRangeStart w:id="41"/>
      <w:r>
        <w:t>2.3.1 Physical Charcoal Quantification</w:t>
      </w:r>
      <w:commentRangeEnd w:id="41"/>
      <w:r w:rsidR="00DB0CB9">
        <w:rPr>
          <w:rStyle w:val="CommentReference"/>
          <w:rFonts w:eastAsia="Times New Roman" w:cs="Times New Roman"/>
          <w:i w:val="0"/>
          <w:color w:val="auto"/>
        </w:rPr>
        <w:commentReference w:id="41"/>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proofErr w:type="spellStart"/>
      <w:r>
        <w:rPr>
          <w:i/>
        </w:rPr>
        <w:t>Thuja</w:t>
      </w:r>
      <w:proofErr w:type="spellEnd"/>
      <w:r>
        <w:rPr>
          <w:i/>
        </w:rPr>
        <w:t xml:space="preserve">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 xml:space="preserve">We calibrated radiocarbon dates using the CALIB 5.0.1 program based on the INTCAL13 calibration curve (Reimer et al. 2013), and </w:t>
      </w:r>
      <w:r w:rsidR="00B81F54">
        <w:t>produced calendar age estimates of</w:t>
      </w:r>
      <w:r>
        <w:t xml:space="preserve"> modern dates using </w:t>
      </w:r>
      <w:commentRangeStart w:id="42"/>
      <w:proofErr w:type="spellStart"/>
      <w:r>
        <w:t>Oxcal</w:t>
      </w:r>
      <w:commentRangeEnd w:id="42"/>
      <w:proofErr w:type="spellEnd"/>
      <w:r w:rsidR="00A136B3">
        <w:rPr>
          <w:rStyle w:val="CommentReference"/>
        </w:rPr>
        <w:commentReference w:id="42"/>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7777777" w:rsidR="008700DA" w:rsidRDefault="00EE2F87">
      <w:pPr>
        <w:pStyle w:val="Heading1"/>
        <w:spacing w:line="480" w:lineRule="auto"/>
        <w:rPr>
          <w:color w:val="000000"/>
        </w:rPr>
      </w:pPr>
      <w:r>
        <w:t>3. Results</w:t>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valleys </w:t>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Due to the distinct difference in age </w:t>
      </w:r>
      <w:r>
        <w:lastRenderedPageBreak/>
        <w:t>between the two, results from the two site types are reported separately. 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36" w14:textId="77777777" w:rsidR="008700DA" w:rsidRDefault="00EE2F87">
      <w:pPr>
        <w:spacing w:line="480" w:lineRule="auto"/>
        <w:ind w:firstLine="720"/>
      </w:pPr>
      <w:r>
        <w:rPr>
          <w:noProof/>
        </w:rPr>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1"/>
                    <a:srcRect/>
                    <a:stretch>
                      <a:fillRect/>
                    </a:stretch>
                  </pic:blipFill>
                  <pic:spPr>
                    <a:xfrm>
                      <a:off x="0" y="0"/>
                      <a:ext cx="4633376" cy="3089907"/>
                    </a:xfrm>
                    <a:prstGeom prst="rect">
                      <a:avLst/>
                    </a:prstGeom>
                    <a:ln/>
                  </pic:spPr>
                </pic:pic>
              </a:graphicData>
            </a:graphic>
          </wp:inline>
        </w:drawing>
      </w:r>
    </w:p>
    <w:p w14:paraId="00000038" w14:textId="2FF9CC74" w:rsidR="008700DA" w:rsidRDefault="00EE2F87" w:rsidP="000419A1">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indicating a lack of stratigraphy within those particular sites (Fig 3). </w:t>
      </w:r>
    </w:p>
    <w:p w14:paraId="0000003B" w14:textId="77777777" w:rsidR="008700DA" w:rsidRDefault="00EE2F87">
      <w:pPr>
        <w:spacing w:line="480" w:lineRule="auto"/>
      </w:pPr>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2"/>
                    <a:srcRect/>
                    <a:stretch>
                      <a:fillRect/>
                    </a:stretch>
                  </pic:blipFill>
                  <pic:spPr>
                    <a:xfrm>
                      <a:off x="0" y="0"/>
                      <a:ext cx="3595649" cy="2568431"/>
                    </a:xfrm>
                    <a:prstGeom prst="rect">
                      <a:avLst/>
                    </a:prstGeom>
                    <a:ln/>
                  </pic:spPr>
                </pic:pic>
              </a:graphicData>
            </a:graphic>
          </wp:inline>
        </w:drawing>
      </w:r>
    </w:p>
    <w:p w14:paraId="0000003C" w14:textId="0FA07EA4" w:rsidR="008700DA" w:rsidRDefault="00EE2F87">
      <w:r>
        <w:rPr>
          <w:b/>
        </w:rPr>
        <w:t>Fig. 3. Age-depth relationships of paired soil-charcoal radiocarbon dates</w:t>
      </w:r>
      <w:r>
        <w:t xml:space="preserve">. </w:t>
      </w:r>
      <w:r>
        <w:rPr>
          <w:color w:val="4472C4"/>
        </w:rPr>
        <w:t>[</w:t>
      </w:r>
      <w:commentRangeStart w:id="43"/>
      <w:proofErr w:type="gramStart"/>
      <w:r w:rsidR="00B81F54">
        <w:rPr>
          <w:color w:val="4472C4"/>
        </w:rPr>
        <w:t>thinking</w:t>
      </w:r>
      <w:proofErr w:type="gramEnd"/>
      <w:r w:rsidR="00B81F54">
        <w:rPr>
          <w:color w:val="4472C4"/>
        </w:rPr>
        <w:t xml:space="preserve"> about adding </w:t>
      </w:r>
      <w:r>
        <w:rPr>
          <w:color w:val="4472C4"/>
        </w:rPr>
        <w:t>error bars</w:t>
      </w:r>
      <w:commentRangeEnd w:id="43"/>
      <w:r w:rsidR="00210298">
        <w:rPr>
          <w:rStyle w:val="CommentReference"/>
        </w:rPr>
        <w:commentReference w:id="43"/>
      </w:r>
      <w:r>
        <w:rPr>
          <w:color w:val="4472C4"/>
        </w:rPr>
        <w:t>]</w:t>
      </w:r>
    </w:p>
    <w:p w14:paraId="0000003D" w14:textId="77777777" w:rsidR="008700DA" w:rsidRDefault="00EE2F87">
      <w:r>
        <w:t xml:space="preserve"> Stratigraphic relationship between calibrated radiocarbon age and depth in soil across soil-charcoal radiocarbon dates from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 xml:space="preserve">with depth from 0.3 g/cm3 at the soil surface to 1 g/cm3 at </w:t>
      </w:r>
      <w:commentRangeStart w:id="44"/>
      <w:r>
        <w:t>30 cm</w:t>
      </w:r>
      <w:r w:rsidR="000419A1">
        <w:t xml:space="preserve"> </w:t>
      </w:r>
      <w:commentRangeEnd w:id="44"/>
      <w:r w:rsidR="00210298">
        <w:rPr>
          <w:rStyle w:val="CommentReference"/>
        </w:rPr>
        <w:commentReference w:id="44"/>
      </w:r>
      <w:r w:rsidR="000419A1">
        <w:t>(Appendix 1: Figure S1)</w:t>
      </w:r>
      <w:r>
        <w:t>.</w:t>
      </w:r>
      <w:r>
        <w:rPr>
          <w:color w:val="000000"/>
        </w:rPr>
        <w:t xml:space="preserve"> 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3"/>
                    <a:srcRect/>
                    <a:stretch>
                      <a:fillRect/>
                    </a:stretch>
                  </pic:blipFill>
                  <pic:spPr>
                    <a:xfrm>
                      <a:off x="0" y="0"/>
                      <a:ext cx="5943600" cy="1981200"/>
                    </a:xfrm>
                    <a:prstGeom prst="rect">
                      <a:avLst/>
                    </a:prstGeom>
                    <a:ln/>
                  </pic:spPr>
                </pic:pic>
              </a:graphicData>
            </a:graphic>
          </wp:inline>
        </w:drawing>
      </w:r>
    </w:p>
    <w:p w14:paraId="0000004A" w14:textId="6FE19833" w:rsidR="008700DA" w:rsidRDefault="00EE2F87">
      <w:commentRangeStart w:id="45"/>
      <w:r>
        <w:rPr>
          <w:b/>
        </w:rPr>
        <w:t xml:space="preserve">Fig. </w:t>
      </w:r>
      <w:r w:rsidR="00A136B3">
        <w:rPr>
          <w:b/>
        </w:rPr>
        <w:t>4</w:t>
      </w:r>
      <w:r>
        <w:rPr>
          <w:b/>
        </w:rPr>
        <w:t>.</w:t>
      </w:r>
      <w:commentRangeEnd w:id="45"/>
      <w:r w:rsidR="00210298">
        <w:rPr>
          <w:rStyle w:val="CommentReference"/>
        </w:rPr>
        <w:commentReference w:id="45"/>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A10A16" w:rsidP="00AB3480">
      <w:pPr>
        <w:spacing w:line="480" w:lineRule="auto"/>
        <w:ind w:firstLine="720"/>
      </w:pPr>
      <w:sdt>
        <w:sdtPr>
          <w:tag w:val="goog_rdk_0"/>
          <w:id w:val="-239412477"/>
        </w:sdtPr>
        <w:sdtEndPr/>
        <w:sdtContent/>
      </w:sdt>
      <w:sdt>
        <w:sdtPr>
          <w:tag w:val="goog_rdk_1"/>
          <w:id w:val="2026429309"/>
        </w:sdtPr>
        <w:sdtEndPr/>
        <w:sdtContent/>
      </w:sdt>
      <w:r w:rsidR="00EE2F87">
        <w:t xml:space="preserve">The soil charcoal record in coast redwood mineral soils contains evidence of fire history that precede tree-ring records of fire.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commentRangeStart w:id="46"/>
      <w:r w:rsidR="00EE2F87">
        <w:t>.</w:t>
      </w:r>
      <w:commentRangeEnd w:id="46"/>
      <w:r w:rsidR="00F61C5E">
        <w:rPr>
          <w:rStyle w:val="CommentReference"/>
        </w:rPr>
        <w:commentReference w:id="46"/>
      </w:r>
      <w:r w:rsidR="00EE2F87">
        <w:t xml:space="preserve"> </w:t>
      </w:r>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w:t>
      </w:r>
      <w:commentRangeStart w:id="47"/>
      <w:r w:rsidR="00AB3480">
        <w:t>.</w:t>
      </w:r>
      <w:commentRangeEnd w:id="47"/>
      <w:r w:rsidR="00F61C5E">
        <w:rPr>
          <w:rStyle w:val="CommentReference"/>
        </w:rPr>
        <w:commentReference w:id="47"/>
      </w:r>
      <w:r w:rsidR="00AB3480">
        <w:t xml:space="preserve"> </w:t>
      </w:r>
      <w:r>
        <w:t xml:space="preserve">Soil mixing in redwood forests </w:t>
      </w:r>
      <w:proofErr w:type="gramStart"/>
      <w:r>
        <w:t>may be driven</w:t>
      </w:r>
      <w:proofErr w:type="gramEnd"/>
      <w:r>
        <w:t xml:space="preserve"> by disturbance events occurring at various spatial or temporal scales, either human or natural (tree tip-ups or down-slope soil movement)</w:t>
      </w:r>
      <w:commentRangeStart w:id="48"/>
      <w:r>
        <w:t>.</w:t>
      </w:r>
      <w:commentRangeEnd w:id="48"/>
      <w:r w:rsidR="00F61C5E">
        <w:rPr>
          <w:rStyle w:val="CommentReference"/>
        </w:rPr>
        <w:commentReference w:id="48"/>
      </w:r>
      <w:r>
        <w:t xml:space="preserve"> Tree tip-ups in particular likely upturn large amounts of </w:t>
      </w:r>
      <w:r>
        <w:lastRenderedPageBreak/>
        <w:t>soi</w:t>
      </w:r>
      <w:r w:rsidR="00D52FE0">
        <w:t>l</w:t>
      </w:r>
      <w:r>
        <w:t xml:space="preserve"> given the size of redwood root systems.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 xml:space="preserve">While greater investigation </w:t>
      </w:r>
      <w:proofErr w:type="gramStart"/>
      <w:r w:rsidR="00D52FE0">
        <w:t>is needed</w:t>
      </w:r>
      <w:proofErr w:type="gramEnd"/>
      <w:r w:rsidR="00D52FE0">
        <w:t xml:space="preserve"> to fully constrain fire activity across the last millennium in coast redwood forests, d</w:t>
      </w:r>
      <w:r>
        <w:t>ated fires from the Norman and Jennings project only extend back to 250 years BP, again emphasizing the value of the temporal extent of soil charcoal</w:t>
      </w:r>
      <w:commentRangeStart w:id="49"/>
      <w:r>
        <w:rPr>
          <w:color w:val="4472C4"/>
        </w:rPr>
        <w:t>.</w:t>
      </w:r>
      <w:commentRangeEnd w:id="49"/>
      <w:r w:rsidR="00F61C5E">
        <w:rPr>
          <w:rStyle w:val="CommentReference"/>
        </w:rPr>
        <w:commentReference w:id="49"/>
      </w:r>
      <w:r>
        <w:rPr>
          <w:color w:val="4472C4"/>
        </w:rPr>
        <w:t xml:space="preserve"> </w:t>
      </w:r>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r>
        <w:t xml:space="preserve">The average proportion of </w:t>
      </w:r>
      <w:proofErr w:type="spellStart"/>
      <w:r>
        <w:t>PyC</w:t>
      </w:r>
      <w:proofErr w:type="spellEnd"/>
      <w:r>
        <w:t xml:space="preserve">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r>
        <w:t>Our results</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the extremely young age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proofErr w:type="spellStart"/>
      <w:r w:rsidR="00EE2F87">
        <w:t>PyC</w:t>
      </w:r>
      <w:proofErr w:type="spellEnd"/>
      <w:r w:rsidR="00EE2F87">
        <w:t xml:space="preserve"> 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few soil systems display a stratigraphy signaling an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tree-ring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4"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w:t>
      </w:r>
      <w:r>
        <w:lastRenderedPageBreak/>
        <w:t xml:space="preserve">assistance in the field and </w:t>
      </w:r>
      <w:proofErr w:type="spellStart"/>
      <w:r>
        <w:t>Kergis</w:t>
      </w:r>
      <w:proofErr w:type="spellEnd"/>
      <w:r>
        <w:t xml:space="preserve"> </w:t>
      </w:r>
      <w:proofErr w:type="spellStart"/>
      <w:r>
        <w:t>Hiebert</w:t>
      </w:r>
      <w:proofErr w:type="spellEnd"/>
      <w:r>
        <w:t xml:space="preserve">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17"/>
      <w:headerReference w:type="default" r:id="rId18"/>
      <w:footerReference w:type="default" r:id="rId19"/>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yes, Katherine" w:date="2021-01-18T14:04:00Z" w:initials="HK">
    <w:p w14:paraId="5195A585" w14:textId="685DE825" w:rsidR="00671A4A" w:rsidRDefault="00671A4A">
      <w:pPr>
        <w:pStyle w:val="CommentText"/>
      </w:pPr>
      <w:r>
        <w:rPr>
          <w:rStyle w:val="CommentReference"/>
        </w:rPr>
        <w:annotationRef/>
      </w:r>
      <w:r>
        <w:t>Not the final title, open to suggestions</w:t>
      </w:r>
    </w:p>
  </w:comment>
  <w:comment w:id="2" w:author="Trevor A. Carter" w:date="2021-01-25T15:07:00Z" w:initials="TAC">
    <w:p w14:paraId="4F699F0C" w14:textId="5E45C41F" w:rsidR="00671A4A" w:rsidRDefault="00671A4A">
      <w:pPr>
        <w:pStyle w:val="CommentText"/>
      </w:pPr>
      <w:r>
        <w:rPr>
          <w:rStyle w:val="CommentReference"/>
        </w:rPr>
        <w:annotationRef/>
      </w:r>
      <w:r>
        <w:t xml:space="preserve">Establish the importance of both fire and the study system before explaining what you did. Hook the reader with an overwhelming importance to why you did what you did. </w:t>
      </w:r>
    </w:p>
  </w:comment>
  <w:comment w:id="4" w:author="Trevor A. Carter" w:date="2021-01-25T15:08:00Z" w:initials="TAC">
    <w:p w14:paraId="23203EE9" w14:textId="1AEE39BB" w:rsidR="00671A4A" w:rsidRDefault="00671A4A">
      <w:pPr>
        <w:pStyle w:val="CommentText"/>
      </w:pPr>
      <w:r>
        <w:rPr>
          <w:rStyle w:val="CommentReference"/>
        </w:rPr>
        <w:annotationRef/>
      </w:r>
      <w:r>
        <w:t>Introduce method</w:t>
      </w:r>
    </w:p>
  </w:comment>
  <w:comment w:id="6" w:author="Trevor A. Carter" w:date="2021-01-25T15:11:00Z" w:initials="TAC">
    <w:p w14:paraId="441F8445" w14:textId="7471A0CC" w:rsidR="00671A4A" w:rsidRDefault="00671A4A">
      <w:pPr>
        <w:pStyle w:val="CommentText"/>
      </w:pPr>
      <w:r>
        <w:rPr>
          <w:rStyle w:val="CommentReference"/>
        </w:rPr>
        <w:annotationRef/>
      </w:r>
      <w:r>
        <w:t xml:space="preserve">Is this sentence redundant to the sentence related to dendrochronological records? </w:t>
      </w:r>
    </w:p>
  </w:comment>
  <w:comment w:id="7" w:author="Trevor A. Carter" w:date="2021-01-25T15:11:00Z" w:initials="TAC">
    <w:p w14:paraId="1A379724" w14:textId="04FF53F6" w:rsidR="00671A4A" w:rsidRDefault="00671A4A">
      <w:pPr>
        <w:pStyle w:val="CommentText"/>
      </w:pPr>
      <w:r>
        <w:rPr>
          <w:rStyle w:val="CommentReference"/>
        </w:rPr>
        <w:annotationRef/>
      </w:r>
      <w:r>
        <w:t>How?</w:t>
      </w:r>
    </w:p>
  </w:comment>
  <w:comment w:id="8" w:author="Trevor A. Carter" w:date="2021-01-25T15:13:00Z" w:initials="TAC">
    <w:p w14:paraId="461BA421" w14:textId="47E21EF5" w:rsidR="00671A4A" w:rsidRDefault="00671A4A">
      <w:pPr>
        <w:pStyle w:val="CommentText"/>
      </w:pPr>
      <w:r>
        <w:rPr>
          <w:rStyle w:val="CommentReference"/>
        </w:rPr>
        <w:annotationRef/>
      </w:r>
      <w:r>
        <w:t xml:space="preserve">Why is it important to contextualize fire in modern ecosystems?  </w:t>
      </w:r>
    </w:p>
  </w:comment>
  <w:comment w:id="9" w:author="Trevor A. Carter" w:date="2021-01-25T15:15:00Z" w:initials="TAC">
    <w:p w14:paraId="09153E8E" w14:textId="40C73C50" w:rsidR="00671A4A" w:rsidRDefault="00671A4A">
      <w:pPr>
        <w:pStyle w:val="CommentText"/>
      </w:pPr>
      <w:r>
        <w:rPr>
          <w:rStyle w:val="CommentReference"/>
        </w:rPr>
        <w:annotationRef/>
      </w:r>
      <w:r>
        <w:t xml:space="preserve">A little difficult to read. </w:t>
      </w:r>
    </w:p>
  </w:comment>
  <w:comment w:id="11" w:author="Trevor A. Carter" w:date="2021-01-25T15:17:00Z" w:initials="TAC">
    <w:p w14:paraId="2B621823" w14:textId="74D1BDE2" w:rsidR="00671A4A" w:rsidRDefault="00671A4A">
      <w:pPr>
        <w:pStyle w:val="CommentText"/>
      </w:pPr>
      <w:r>
        <w:rPr>
          <w:rStyle w:val="CommentReference"/>
        </w:rPr>
        <w:annotationRef/>
      </w:r>
      <w:r>
        <w:t>Introduce this system. Why did you study here? What is important about understanding this system in particular?</w:t>
      </w:r>
    </w:p>
  </w:comment>
  <w:comment w:id="15" w:author="Trevor A. Carter" w:date="2021-01-25T15:19:00Z" w:initials="TAC">
    <w:p w14:paraId="6C515A39" w14:textId="233657C8" w:rsidR="00671A4A" w:rsidRDefault="00671A4A">
      <w:pPr>
        <w:pStyle w:val="CommentText"/>
      </w:pPr>
      <w:r>
        <w:rPr>
          <w:rStyle w:val="CommentReference"/>
        </w:rPr>
        <w:annotationRef/>
      </w:r>
      <w:r>
        <w:t>Good pun</w:t>
      </w:r>
    </w:p>
  </w:comment>
  <w:comment w:id="23" w:author="Hayes, Katherine" w:date="2021-01-18T14:19:00Z" w:initials="HK">
    <w:p w14:paraId="5985AFC9" w14:textId="198E5AD3" w:rsidR="00671A4A" w:rsidRDefault="00671A4A">
      <w:pPr>
        <w:pStyle w:val="CommentText"/>
      </w:pPr>
      <w:r>
        <w:rPr>
          <w:rStyle w:val="CommentReference"/>
        </w:rPr>
        <w:annotationRef/>
      </w:r>
      <w:r>
        <w:t>Remember to take this out and find a better one</w:t>
      </w:r>
    </w:p>
  </w:comment>
  <w:comment w:id="24" w:author="Trevor A. Carter" w:date="2021-01-25T15:18:00Z" w:initials="TAC">
    <w:p w14:paraId="41CE24D9" w14:textId="47A0FE1B" w:rsidR="00671A4A" w:rsidRDefault="00671A4A">
      <w:pPr>
        <w:pStyle w:val="CommentText"/>
      </w:pPr>
      <w:r>
        <w:rPr>
          <w:rStyle w:val="CommentReference"/>
        </w:rPr>
        <w:annotationRef/>
      </w:r>
      <w:r>
        <w:t>Love it</w:t>
      </w:r>
    </w:p>
  </w:comment>
  <w:comment w:id="14" w:author="Trevor A. Carter" w:date="2021-01-25T15:18:00Z" w:initials="TAC">
    <w:p w14:paraId="5BDDF896" w14:textId="4437FFD6" w:rsidR="00671A4A" w:rsidRDefault="00671A4A">
      <w:pPr>
        <w:pStyle w:val="CommentText"/>
      </w:pPr>
      <w:r>
        <w:rPr>
          <w:rStyle w:val="CommentReference"/>
        </w:rPr>
        <w:annotationRef/>
      </w:r>
      <w:r>
        <w:t xml:space="preserve">Open with this, </w:t>
      </w:r>
      <w:proofErr w:type="spellStart"/>
      <w:r>
        <w:t>its</w:t>
      </w:r>
      <w:proofErr w:type="spellEnd"/>
      <w:r>
        <w:t xml:space="preserve"> great!</w:t>
      </w:r>
    </w:p>
  </w:comment>
  <w:comment w:id="29" w:author="Trevor A. Carter" w:date="2021-01-25T15:22:00Z" w:initials="TAC">
    <w:p w14:paraId="436DBA18" w14:textId="1FEB9E6F" w:rsidR="00671A4A" w:rsidRDefault="00671A4A">
      <w:pPr>
        <w:pStyle w:val="CommentText"/>
      </w:pPr>
      <w:r>
        <w:rPr>
          <w:rStyle w:val="CommentReference"/>
        </w:rPr>
        <w:annotationRef/>
      </w:r>
      <w:r>
        <w:t>How?</w:t>
      </w:r>
    </w:p>
  </w:comment>
  <w:comment w:id="30" w:author="Trevor A. Carter" w:date="2021-01-25T15:23:00Z" w:initials="TAC">
    <w:p w14:paraId="4FBAD16A" w14:textId="08614642" w:rsidR="00671A4A" w:rsidRDefault="00671A4A">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w:t>
      </w:r>
      <w:r w:rsidR="002C5E2F">
        <w:t xml:space="preserve">paleo </w:t>
      </w:r>
      <w:r>
        <w:t>charcoal</w:t>
      </w:r>
    </w:p>
  </w:comment>
  <w:comment w:id="33" w:author="Trevor A. Carter" w:date="2021-01-25T15:26:00Z" w:initials="TAC">
    <w:p w14:paraId="66DC3858" w14:textId="4EF55716" w:rsidR="00DB0CB9" w:rsidRDefault="00DB0CB9">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34" w:author="Trevor A. Carter" w:date="2021-01-25T15:26:00Z" w:initials="TAC">
    <w:p w14:paraId="4FCCAACB" w14:textId="6C8C33C9" w:rsidR="00DB0CB9" w:rsidRDefault="00DB0CB9">
      <w:pPr>
        <w:pStyle w:val="CommentText"/>
      </w:pPr>
      <w:r>
        <w:rPr>
          <w:rStyle w:val="CommentReference"/>
        </w:rPr>
        <w:annotationRef/>
      </w:r>
      <w:r>
        <w:t>What journal are you going for?</w:t>
      </w:r>
    </w:p>
  </w:comment>
  <w:comment w:id="35" w:author="Trevor A. Carter" w:date="2021-01-25T15:28:00Z" w:initials="TAC">
    <w:p w14:paraId="6E991AB6" w14:textId="0230B9F3" w:rsidR="00DB0CB9" w:rsidRDefault="00DB0CB9">
      <w:pPr>
        <w:pStyle w:val="CommentText"/>
      </w:pPr>
      <w:r>
        <w:rPr>
          <w:rStyle w:val="CommentReference"/>
        </w:rPr>
        <w:annotationRef/>
      </w:r>
      <w:r>
        <w:t xml:space="preserve">Do these sites span the range of variability within the reserve? Is the inset the entirety of the reserve? </w:t>
      </w:r>
    </w:p>
  </w:comment>
  <w:comment w:id="36" w:author="Hayes, Katherine" w:date="2021-01-19T08:58:00Z" w:initials="HK">
    <w:p w14:paraId="116D4181" w14:textId="0DA822B9" w:rsidR="00671A4A" w:rsidRDefault="00671A4A">
      <w:pPr>
        <w:pStyle w:val="CommentText"/>
      </w:pPr>
      <w:r>
        <w:rPr>
          <w:rStyle w:val="CommentReference"/>
        </w:rPr>
        <w:annotationRef/>
      </w:r>
      <w:r>
        <w:t>Double check in google earth, could be longer</w:t>
      </w:r>
    </w:p>
  </w:comment>
  <w:comment w:id="37" w:author="Trevor A. Carter" w:date="2021-01-25T15:29:00Z" w:initials="TAC">
    <w:p w14:paraId="6EF11B66" w14:textId="1ADB465B" w:rsidR="00DB0CB9" w:rsidRDefault="00DB0CB9">
      <w:pPr>
        <w:pStyle w:val="CommentText"/>
      </w:pPr>
      <w:r>
        <w:rPr>
          <w:rStyle w:val="CommentReference"/>
        </w:rPr>
        <w:annotationRef/>
      </w:r>
      <w:r>
        <w:t xml:space="preserve">Why this distance? </w:t>
      </w:r>
    </w:p>
  </w:comment>
  <w:comment w:id="38" w:author="Trevor A. Carter" w:date="2021-01-25T15:29:00Z" w:initials="TAC">
    <w:p w14:paraId="75E2CA22" w14:textId="36FD0A60" w:rsidR="00DB0CB9" w:rsidRDefault="00DB0CB9">
      <w:pPr>
        <w:pStyle w:val="CommentText"/>
      </w:pPr>
      <w:r>
        <w:rPr>
          <w:rStyle w:val="CommentReference"/>
        </w:rPr>
        <w:annotationRef/>
      </w:r>
      <w:r>
        <w:t xml:space="preserve">If you have 20 sampling sites why is n = 16? </w:t>
      </w:r>
    </w:p>
  </w:comment>
  <w:comment w:id="39" w:author="Trevor A. Carter" w:date="2021-01-25T15:31:00Z" w:initials="TAC">
    <w:p w14:paraId="1E67849C" w14:textId="20827F7C" w:rsidR="00DB0CB9" w:rsidRDefault="00DB0CB9">
      <w:pPr>
        <w:pStyle w:val="CommentText"/>
      </w:pPr>
      <w:r>
        <w:rPr>
          <w:rStyle w:val="CommentReference"/>
        </w:rPr>
        <w:annotationRef/>
      </w:r>
      <w:r>
        <w:t>Probably want to cite these methods</w:t>
      </w:r>
    </w:p>
  </w:comment>
  <w:comment w:id="40" w:author="Trevor A. Carter" w:date="2021-01-25T15:32:00Z" w:initials="TAC">
    <w:p w14:paraId="7FB9D7CE" w14:textId="5F9D69EF" w:rsidR="00DB0CB9" w:rsidRDefault="00DB0CB9">
      <w:pPr>
        <w:pStyle w:val="CommentText"/>
      </w:pPr>
      <w:r>
        <w:rPr>
          <w:rStyle w:val="CommentReference"/>
        </w:rPr>
        <w:annotationRef/>
      </w:r>
      <w:r>
        <w:t xml:space="preserve">Cite? </w:t>
      </w:r>
    </w:p>
  </w:comment>
  <w:comment w:id="41" w:author="Trevor A. Carter" w:date="2021-01-25T15:32:00Z" w:initials="TAC">
    <w:p w14:paraId="50923E8F" w14:textId="3C3D05EB" w:rsidR="00DB0CB9" w:rsidRDefault="00DB0CB9">
      <w:pPr>
        <w:pStyle w:val="CommentText"/>
      </w:pPr>
      <w:r>
        <w:rPr>
          <w:rStyle w:val="CommentReference"/>
        </w:rPr>
        <w:annotationRef/>
      </w:r>
      <w:r>
        <w:t>Cite</w:t>
      </w:r>
    </w:p>
  </w:comment>
  <w:comment w:id="42" w:author="Hayes, Katherine" w:date="2021-01-19T09:08:00Z" w:initials="HK">
    <w:p w14:paraId="3C9F23E8" w14:textId="17A36803" w:rsidR="00671A4A" w:rsidRDefault="00671A4A">
      <w:pPr>
        <w:pStyle w:val="CommentText"/>
      </w:pPr>
      <w:r>
        <w:rPr>
          <w:rStyle w:val="CommentReference"/>
        </w:rPr>
        <w:annotationRef/>
      </w:r>
      <w:r>
        <w:t>Need to see if I can figure out which version / calibration curve I used, since that determines how I cite it</w:t>
      </w:r>
    </w:p>
  </w:comment>
  <w:comment w:id="43" w:author="Trevor A. Carter" w:date="2021-01-25T15:40:00Z" w:initials="TAC">
    <w:p w14:paraId="78A8B792" w14:textId="61F49032" w:rsidR="00210298" w:rsidRDefault="00210298">
      <w:pPr>
        <w:pStyle w:val="CommentText"/>
      </w:pPr>
      <w:r>
        <w:rPr>
          <w:rStyle w:val="CommentReference"/>
        </w:rPr>
        <w:annotationRef/>
      </w:r>
      <w:proofErr w:type="gramStart"/>
      <w:r>
        <w:t>yes</w:t>
      </w:r>
      <w:proofErr w:type="gramEnd"/>
    </w:p>
  </w:comment>
  <w:comment w:id="44" w:author="Trevor A. Carter" w:date="2021-01-25T15:43:00Z" w:initials="TAC">
    <w:p w14:paraId="797AEFBA" w14:textId="250CF0FA" w:rsidR="00210298" w:rsidRDefault="00210298">
      <w:pPr>
        <w:pStyle w:val="CommentText"/>
      </w:pPr>
      <w:r>
        <w:rPr>
          <w:rStyle w:val="CommentReference"/>
        </w:rPr>
        <w:annotationRef/>
      </w:r>
      <w:proofErr w:type="gramStart"/>
      <w:r>
        <w:t>does</w:t>
      </w:r>
      <w:proofErr w:type="gramEnd"/>
      <w:r>
        <w:t xml:space="preserve"> this continue to the 45 cm depth?</w:t>
      </w:r>
    </w:p>
  </w:comment>
  <w:comment w:id="45" w:author="Trevor A. Carter" w:date="2021-01-25T15:45:00Z" w:initials="TAC">
    <w:p w14:paraId="139BD943" w14:textId="673D3ADD" w:rsidR="00210298" w:rsidRDefault="00210298">
      <w:pPr>
        <w:pStyle w:val="CommentText"/>
      </w:pPr>
      <w:r>
        <w:rPr>
          <w:rStyle w:val="CommentReference"/>
        </w:rPr>
        <w:annotationRef/>
      </w:r>
      <w:r>
        <w:t xml:space="preserve">Why are the depths relegated to categories instead of keeping them continuous? </w:t>
      </w:r>
    </w:p>
  </w:comment>
  <w:comment w:id="46" w:author="Trevor A. Carter" w:date="2021-01-25T15:51:00Z" w:initials="TAC">
    <w:p w14:paraId="5A6797BF" w14:textId="4013B5BD" w:rsidR="00F61C5E" w:rsidRDefault="00F61C5E">
      <w:pPr>
        <w:pStyle w:val="CommentText"/>
      </w:pPr>
      <w:r>
        <w:rPr>
          <w:rStyle w:val="CommentReference"/>
        </w:rPr>
        <w:annotationRef/>
      </w:r>
      <w:r>
        <w:t>This paragraph reads as an overview of all results. Consider deleting or revising.</w:t>
      </w:r>
    </w:p>
  </w:comment>
  <w:comment w:id="47" w:author="Trevor A. Carter" w:date="2021-01-25T15:51:00Z" w:initials="TAC">
    <w:p w14:paraId="52C597B9" w14:textId="5DFC0723" w:rsidR="00F61C5E" w:rsidRDefault="00F61C5E">
      <w:pPr>
        <w:pStyle w:val="CommentText"/>
      </w:pPr>
      <w:r>
        <w:rPr>
          <w:rStyle w:val="CommentReference"/>
        </w:rPr>
        <w:annotationRef/>
      </w:r>
      <w:r>
        <w:t>Nice!</w:t>
      </w:r>
    </w:p>
  </w:comment>
  <w:comment w:id="48" w:author="Trevor A. Carter" w:date="2021-01-25T15:52:00Z" w:initials="TAC">
    <w:p w14:paraId="49972703" w14:textId="338F4C6D" w:rsidR="00F61C5E" w:rsidRDefault="00F61C5E">
      <w:pPr>
        <w:pStyle w:val="CommentText"/>
      </w:pPr>
      <w:r>
        <w:rPr>
          <w:rStyle w:val="CommentReference"/>
        </w:rPr>
        <w:annotationRef/>
      </w:r>
      <w:r>
        <w:t xml:space="preserve">Citation or examples in other forests? How does this fit into our existing body of knowledge? </w:t>
      </w:r>
    </w:p>
  </w:comment>
  <w:comment w:id="49" w:author="Trevor A. Carter" w:date="2021-01-25T15:55:00Z" w:initials="TAC">
    <w:p w14:paraId="430595FE" w14:textId="0E9E3B1A" w:rsidR="00F61C5E" w:rsidRDefault="00F61C5E">
      <w:pPr>
        <w:pStyle w:val="CommentText"/>
      </w:pPr>
      <w:r>
        <w:rPr>
          <w:rStyle w:val="CommentReference"/>
        </w:rPr>
        <w:annotationRef/>
      </w:r>
      <w:r>
        <w:t>This section needs more integration of current research. How do your results span back into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5A585" w15:done="0"/>
  <w15:commentEx w15:paraId="4F699F0C" w15:done="0"/>
  <w15:commentEx w15:paraId="23203EE9" w15:done="0"/>
  <w15:commentEx w15:paraId="441F8445" w15:done="0"/>
  <w15:commentEx w15:paraId="1A379724" w15:done="0"/>
  <w15:commentEx w15:paraId="461BA421" w15:done="0"/>
  <w15:commentEx w15:paraId="09153E8E" w15:done="0"/>
  <w15:commentEx w15:paraId="2B621823" w15:done="0"/>
  <w15:commentEx w15:paraId="6C515A39" w15:done="0"/>
  <w15:commentEx w15:paraId="5985AFC9" w15:done="0"/>
  <w15:commentEx w15:paraId="41CE24D9" w15:paraIdParent="5985AFC9" w15:done="0"/>
  <w15:commentEx w15:paraId="5BDDF896" w15:done="0"/>
  <w15:commentEx w15:paraId="436DBA18" w15:done="0"/>
  <w15:commentEx w15:paraId="4FBAD16A" w15:done="0"/>
  <w15:commentEx w15:paraId="66DC3858" w15:done="0"/>
  <w15:commentEx w15:paraId="4FCCAACB" w15:done="0"/>
  <w15:commentEx w15:paraId="6E991AB6" w15:done="0"/>
  <w15:commentEx w15:paraId="116D4181" w15:done="0"/>
  <w15:commentEx w15:paraId="6EF11B66" w15:done="0"/>
  <w15:commentEx w15:paraId="75E2CA22" w15:done="0"/>
  <w15:commentEx w15:paraId="1E67849C" w15:done="0"/>
  <w15:commentEx w15:paraId="7FB9D7CE" w15:done="0"/>
  <w15:commentEx w15:paraId="50923E8F" w15:done="0"/>
  <w15:commentEx w15:paraId="3C9F23E8" w15:done="0"/>
  <w15:commentEx w15:paraId="78A8B792" w15:done="0"/>
  <w15:commentEx w15:paraId="797AEFBA" w15:done="0"/>
  <w15:commentEx w15:paraId="139BD943" w15:done="0"/>
  <w15:commentEx w15:paraId="5A6797BF" w15:done="0"/>
  <w15:commentEx w15:paraId="52C597B9" w15:done="0"/>
  <w15:commentEx w15:paraId="49972703" w15:done="0"/>
  <w15:commentEx w15:paraId="43059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01774" w16cex:dateUtc="2021-01-18T21:19:00Z"/>
  <w16cex:commentExtensible w16cex:durableId="23B11D9C" w16cex:dateUtc="2021-01-19T15:58:00Z"/>
  <w16cex:commentExtensible w16cex:durableId="23B12019" w16cex:dateUtc="2021-01-19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5985AFC9" w16cid:durableId="23B01774"/>
  <w16cid:commentId w16cid:paraId="116D4181" w16cid:durableId="23B11D9C"/>
  <w16cid:commentId w16cid:paraId="3C9F23E8" w16cid:durableId="23B120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4C57" w14:textId="77777777" w:rsidR="00671A4A" w:rsidRDefault="00671A4A">
      <w:r>
        <w:separator/>
      </w:r>
    </w:p>
  </w:endnote>
  <w:endnote w:type="continuationSeparator" w:id="0">
    <w:p w14:paraId="4E807B00" w14:textId="77777777" w:rsidR="00671A4A" w:rsidRDefault="0067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9" w14:textId="77777777" w:rsidR="00671A4A" w:rsidRDefault="00671A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1855F" w14:textId="77777777" w:rsidR="00671A4A" w:rsidRDefault="00671A4A">
      <w:r>
        <w:separator/>
      </w:r>
    </w:p>
  </w:footnote>
  <w:footnote w:type="continuationSeparator" w:id="0">
    <w:p w14:paraId="332AC07F" w14:textId="77777777" w:rsidR="00671A4A" w:rsidRDefault="00671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7" w14:textId="77777777" w:rsidR="00671A4A" w:rsidRDefault="00671A4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71A4A" w:rsidRDefault="00671A4A">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5" w14:textId="4DE41A47" w:rsidR="00671A4A" w:rsidRDefault="00671A4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10A16">
      <w:rPr>
        <w:noProof/>
        <w:color w:val="000000"/>
      </w:rPr>
      <w:t>12</w:t>
    </w:r>
    <w:r>
      <w:rPr>
        <w:color w:val="000000"/>
      </w:rPr>
      <w:fldChar w:fldCharType="end"/>
    </w:r>
  </w:p>
  <w:p w14:paraId="000001B6" w14:textId="77777777" w:rsidR="00671A4A" w:rsidRDefault="00671A4A">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yes, Katherine">
    <w15:presenceInfo w15:providerId="AD" w15:userId="S::katherine.hayes@ucdenver.edu::962db613-048c-421d-a760-f8190cdc76d3"/>
  </w15:person>
  <w15:person w15:author="Trevor A. Carter">
    <w15:presenceInfo w15:providerId="AD" w15:userId="S-1-5-21-358987-74476631-505227178-341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V638J688F179C791"/>
    <w:docVar w:name="paperpile-doc-name" w:val="HayesGavin_wd.docx"/>
  </w:docVars>
  <w:rsids>
    <w:rsidRoot w:val="008700DA"/>
    <w:rsid w:val="000419A1"/>
    <w:rsid w:val="00070C19"/>
    <w:rsid w:val="00082825"/>
    <w:rsid w:val="00210298"/>
    <w:rsid w:val="00232961"/>
    <w:rsid w:val="002C5E2F"/>
    <w:rsid w:val="00396C11"/>
    <w:rsid w:val="00481854"/>
    <w:rsid w:val="00484566"/>
    <w:rsid w:val="004B0528"/>
    <w:rsid w:val="00504DB7"/>
    <w:rsid w:val="00551FE2"/>
    <w:rsid w:val="005A6E9B"/>
    <w:rsid w:val="005F4CBD"/>
    <w:rsid w:val="00604B43"/>
    <w:rsid w:val="00651A52"/>
    <w:rsid w:val="00671A4A"/>
    <w:rsid w:val="008700DA"/>
    <w:rsid w:val="008751FA"/>
    <w:rsid w:val="008B0E2A"/>
    <w:rsid w:val="008D316A"/>
    <w:rsid w:val="009918D1"/>
    <w:rsid w:val="009C1912"/>
    <w:rsid w:val="00A10A16"/>
    <w:rsid w:val="00A10DD2"/>
    <w:rsid w:val="00A136B3"/>
    <w:rsid w:val="00AB1951"/>
    <w:rsid w:val="00AB3480"/>
    <w:rsid w:val="00B81F54"/>
    <w:rsid w:val="00D52FE0"/>
    <w:rsid w:val="00DB0CB9"/>
    <w:rsid w:val="00E57B1F"/>
    <w:rsid w:val="00EA2E8F"/>
    <w:rsid w:val="00EE2F87"/>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customStyle="1"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atherine.hayes@ucdenver.edu" TargetMode="External"/><Relationship Id="rId14" Type="http://schemas.openxmlformats.org/officeDocument/2006/relationships/hyperlink" Target="https://doi.org/10.5281/zenodo.445577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21</Pages>
  <Words>4854</Words>
  <Characters>27672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Trevor A. Carter</cp:lastModifiedBy>
  <cp:revision>11</cp:revision>
  <dcterms:created xsi:type="dcterms:W3CDTF">2020-12-14T23:58:00Z</dcterms:created>
  <dcterms:modified xsi:type="dcterms:W3CDTF">2021-01-26T23:06:00Z</dcterms:modified>
</cp:coreProperties>
</file>