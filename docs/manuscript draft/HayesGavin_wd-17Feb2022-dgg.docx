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6" w14:textId="443BF895" w:rsidR="008700DA" w:rsidRDefault="00476D85" w:rsidP="00C816CD">
      <w:pPr>
        <w:suppressLineNumbers/>
      </w:pPr>
      <w:commentRangeStart w:id="0"/>
      <w:del w:id="1" w:author="Dan Gavin" w:date="2022-03-14T22:43:00Z">
        <w:r w:rsidRPr="00476D85" w:rsidDel="00353886">
          <w:rPr>
            <w:b/>
            <w:bCs/>
          </w:rPr>
          <w:delText>Title:</w:delText>
        </w:r>
        <w:r w:rsidDel="00353886">
          <w:delText xml:space="preserve"> </w:delText>
        </w:r>
      </w:del>
      <w:r w:rsidR="00481594">
        <w:t xml:space="preserve">Soil carbon and charcoal show fire was abundant in prehistoric coast redwood forests. </w:t>
      </w:r>
      <w:commentRangeEnd w:id="0"/>
      <w:r w:rsidR="008A4AE4">
        <w:rPr>
          <w:rStyle w:val="CommentReference"/>
        </w:rPr>
        <w:commentReference w:id="0"/>
      </w:r>
    </w:p>
    <w:p w14:paraId="5D74B23B" w14:textId="77777777" w:rsidR="00C816CD" w:rsidRDefault="00C816CD" w:rsidP="00C816CD">
      <w:pPr>
        <w:suppressLineNumbers/>
      </w:pPr>
    </w:p>
    <w:p w14:paraId="00000008" w14:textId="17764E45" w:rsidR="008700DA" w:rsidRPr="00476D85" w:rsidRDefault="00EE2F87" w:rsidP="00EA2E8F">
      <w:pPr>
        <w:suppressLineNumbers/>
        <w:spacing w:line="480" w:lineRule="auto"/>
        <w:jc w:val="both"/>
        <w:rPr>
          <w:vertAlign w:val="superscript"/>
        </w:rPr>
      </w:pPr>
      <w:r>
        <w:t>Katherine Hayes</w:t>
      </w:r>
      <w:r>
        <w:rPr>
          <w:vertAlign w:val="superscript"/>
        </w:rPr>
        <w:t>1</w:t>
      </w:r>
      <w:r>
        <w:t xml:space="preserve">, </w:t>
      </w:r>
      <w:ins w:id="2" w:author="Dan Gavin" w:date="2022-03-21T09:13:00Z">
        <w:r w:rsidR="003071EA">
          <w:t>Lucas C.R. Silva</w:t>
        </w:r>
        <w:r w:rsidR="003071EA" w:rsidRPr="003071EA">
          <w:rPr>
            <w:vertAlign w:val="superscript"/>
            <w:rPrChange w:id="3" w:author="Dan Gavin" w:date="2022-03-21T09:13:00Z">
              <w:rPr/>
            </w:rPrChange>
          </w:rPr>
          <w:t>2</w:t>
        </w:r>
        <w:r w:rsidR="003071EA">
          <w:t xml:space="preserve">, and </w:t>
        </w:r>
      </w:ins>
      <w:r w:rsidR="00504DB7">
        <w:t>D</w:t>
      </w:r>
      <w:r>
        <w:t>an</w:t>
      </w:r>
      <w:ins w:id="4" w:author="Dan Gavin" w:date="2022-03-14T22:14:00Z">
        <w:r w:rsidR="00C573B7">
          <w:t>iel G.</w:t>
        </w:r>
      </w:ins>
      <w:r>
        <w:t xml:space="preserve"> Gavin</w:t>
      </w:r>
      <w:r>
        <w:rPr>
          <w:vertAlign w:val="superscript"/>
        </w:rPr>
        <w:t>2</w:t>
      </w:r>
    </w:p>
    <w:p w14:paraId="0000000A" w14:textId="1C078483" w:rsidR="008700DA" w:rsidRDefault="00EE2F87" w:rsidP="00476D85">
      <w:pPr>
        <w:suppressLineNumbers/>
        <w:jc w:val="both"/>
      </w:pPr>
      <w:r>
        <w:rPr>
          <w:vertAlign w:val="superscript"/>
        </w:rPr>
        <w:t>1</w:t>
      </w:r>
      <w:ins w:id="5" w:author="Dan Gavin" w:date="2022-03-14T22:15:00Z">
        <w:r w:rsidR="00C573B7">
          <w:rPr>
            <w:vertAlign w:val="superscript"/>
          </w:rPr>
          <w:t xml:space="preserve"> </w:t>
        </w:r>
      </w:ins>
      <w:r>
        <w:t>Department of Integrative Biology, University of Colorado Denver, Denver, Colorado, USA</w:t>
      </w:r>
    </w:p>
    <w:p w14:paraId="610CF64C" w14:textId="3D01C5B3" w:rsidR="00476D85" w:rsidRDefault="00EE2F87" w:rsidP="00997279">
      <w:pPr>
        <w:suppressLineNumbers/>
        <w:jc w:val="both"/>
      </w:pPr>
      <w:r>
        <w:rPr>
          <w:vertAlign w:val="superscript"/>
        </w:rPr>
        <w:t>2</w:t>
      </w:r>
      <w:ins w:id="6" w:author="Dan Gavin" w:date="2022-03-14T22:15:00Z">
        <w:r w:rsidR="00C573B7">
          <w:rPr>
            <w:vertAlign w:val="superscript"/>
          </w:rPr>
          <w:t xml:space="preserve"> </w:t>
        </w:r>
      </w:ins>
      <w:r>
        <w:t>Department of Geography, University of Oregon, Eugene, Oregon, USA</w:t>
      </w:r>
    </w:p>
    <w:p w14:paraId="2782961D" w14:textId="237967E0" w:rsidR="00476D85" w:rsidRDefault="00EE2F87" w:rsidP="00EA2E8F">
      <w:pPr>
        <w:suppressLineNumbers/>
        <w:spacing w:line="480" w:lineRule="auto"/>
        <w:jc w:val="both"/>
      </w:pPr>
      <w:r>
        <w:t>* Corresponding author</w:t>
      </w:r>
      <w:r w:rsidR="00476D85">
        <w:t>,</w:t>
      </w:r>
      <w:r>
        <w:t xml:space="preserve"> </w:t>
      </w:r>
      <w:r w:rsidR="00476D85">
        <w:t>e</w:t>
      </w:r>
      <w:r>
        <w:t xml:space="preserve">mail: </w:t>
      </w:r>
      <w:hyperlink r:id="rId12">
        <w:r>
          <w:rPr>
            <w:color w:val="0563C1"/>
            <w:u w:val="single"/>
          </w:rPr>
          <w:t>Katherine.hayes@ucdenver.edu</w:t>
        </w:r>
      </w:hyperlink>
      <w:r>
        <w:t xml:space="preserve"> (KH)</w:t>
      </w:r>
    </w:p>
    <w:p w14:paraId="3DC19BFF" w14:textId="6357D71A" w:rsidR="00B161B8" w:rsidRDefault="00081C6A">
      <w:pPr>
        <w:rPr>
          <w:ins w:id="7" w:author="Dan Gavin" w:date="2022-03-15T11:50:00Z"/>
          <w:b/>
        </w:rPr>
      </w:pPr>
      <w:ins w:id="8" w:author="Dan Gavin" w:date="2022-03-15T11:50:00Z">
        <w:r>
          <w:rPr>
            <w:b/>
          </w:rPr>
          <w:t xml:space="preserve">Journal options: </w:t>
        </w:r>
      </w:ins>
    </w:p>
    <w:p w14:paraId="3BE3E885" w14:textId="00D34D19" w:rsidR="00081C6A" w:rsidRDefault="00081C6A">
      <w:pPr>
        <w:rPr>
          <w:ins w:id="9" w:author="Dan Gavin" w:date="2022-03-15T11:50:00Z"/>
          <w:b/>
        </w:rPr>
      </w:pPr>
      <w:ins w:id="10" w:author="Dan Gavin" w:date="2022-03-15T11:50:00Z">
        <w:r>
          <w:rPr>
            <w:b/>
          </w:rPr>
          <w:t>Holocene</w:t>
        </w:r>
      </w:ins>
    </w:p>
    <w:p w14:paraId="45415887" w14:textId="292DE16A" w:rsidR="00081C6A" w:rsidRDefault="00081C6A">
      <w:pPr>
        <w:rPr>
          <w:ins w:id="11" w:author="Dan Gavin" w:date="2022-03-15T11:50:00Z"/>
          <w:b/>
        </w:rPr>
      </w:pPr>
      <w:ins w:id="12" w:author="Dan Gavin" w:date="2022-03-15T11:50:00Z">
        <w:r>
          <w:rPr>
            <w:b/>
          </w:rPr>
          <w:t>Fire Ecology</w:t>
        </w:r>
      </w:ins>
    </w:p>
    <w:p w14:paraId="602D67D0" w14:textId="1DAF0332" w:rsidR="00081C6A" w:rsidRDefault="00510C83">
      <w:pPr>
        <w:rPr>
          <w:ins w:id="13" w:author="Dan Gavin" w:date="2022-03-15T11:50:00Z"/>
          <w:b/>
        </w:rPr>
      </w:pPr>
      <w:ins w:id="14" w:author="Dan Gavin" w:date="2022-03-15T11:50:00Z">
        <w:r>
          <w:rPr>
            <w:b/>
          </w:rPr>
          <w:t>Others?</w:t>
        </w:r>
      </w:ins>
    </w:p>
    <w:p w14:paraId="7B0E20DA" w14:textId="02F5DFAF" w:rsidR="00081C6A" w:rsidRDefault="00081C6A">
      <w:pPr>
        <w:rPr>
          <w:ins w:id="15" w:author="Dan Gavin" w:date="2022-03-15T12:03:00Z"/>
          <w:b/>
        </w:rPr>
      </w:pPr>
    </w:p>
    <w:p w14:paraId="3CF2F2D1" w14:textId="77777777" w:rsidR="00FB2B44" w:rsidRDefault="00FB2B44" w:rsidP="00FB2B44">
      <w:pPr>
        <w:rPr>
          <w:ins w:id="16" w:author="Dan Gavin" w:date="2022-03-15T12:03:00Z"/>
          <w:bCs/>
        </w:rPr>
      </w:pPr>
      <w:ins w:id="17" w:author="Dan Gavin" w:date="2022-03-15T12:03:00Z">
        <w:r>
          <w:rPr>
            <w:bCs/>
          </w:rPr>
          <w:t>I did not read through the entire paper but want to give feedback before your talk.</w:t>
        </w:r>
      </w:ins>
    </w:p>
    <w:p w14:paraId="2D92E7F6" w14:textId="77777777" w:rsidR="00FB2B44" w:rsidRDefault="00FB2B44">
      <w:pPr>
        <w:rPr>
          <w:ins w:id="18" w:author="Dan Gavin" w:date="2022-03-15T07:31:00Z"/>
          <w:b/>
        </w:rPr>
      </w:pPr>
    </w:p>
    <w:p w14:paraId="38394069" w14:textId="7EE89283" w:rsidR="00713BB5" w:rsidRDefault="00B161B8">
      <w:pPr>
        <w:rPr>
          <w:ins w:id="19" w:author="Dan Gavin" w:date="2022-03-15T11:53:00Z"/>
          <w:b/>
        </w:rPr>
      </w:pPr>
      <w:ins w:id="20" w:author="Dan Gavin" w:date="2022-03-15T07:31:00Z">
        <w:r>
          <w:rPr>
            <w:b/>
          </w:rPr>
          <w:t>Some points to consider regarding the long-term history of fire…</w:t>
        </w:r>
      </w:ins>
      <w:ins w:id="21" w:author="Dan Gavin" w:date="2022-03-15T07:32:00Z">
        <w:r>
          <w:rPr>
            <w:b/>
          </w:rPr>
          <w:t xml:space="preserve">i.e. how to interpret the </w:t>
        </w:r>
        <w:r w:rsidR="00713BB5">
          <w:rPr>
            <w:b/>
          </w:rPr>
          <w:t>pattern of dates over &gt;3000 years.</w:t>
        </w:r>
      </w:ins>
    </w:p>
    <w:p w14:paraId="3B49A2A7" w14:textId="28B7CAEF" w:rsidR="00D4364A" w:rsidRDefault="00D4364A">
      <w:pPr>
        <w:rPr>
          <w:ins w:id="22" w:author="Dan Gavin" w:date="2022-03-15T11:53:00Z"/>
          <w:b/>
        </w:rPr>
      </w:pPr>
    </w:p>
    <w:p w14:paraId="0B59507E" w14:textId="78B3B422" w:rsidR="00FB2B44" w:rsidRDefault="00D4364A">
      <w:pPr>
        <w:rPr>
          <w:ins w:id="23" w:author="Dan Gavin" w:date="2022-03-15T11:57:00Z"/>
          <w:bCs/>
        </w:rPr>
      </w:pPr>
      <w:ins w:id="24" w:author="Dan Gavin" w:date="2022-03-15T11:53:00Z">
        <w:r w:rsidRPr="00D4364A">
          <w:rPr>
            <w:bCs/>
            <w:rPrChange w:id="25" w:author="Dan Gavin" w:date="2022-03-15T11:55:00Z">
              <w:rPr>
                <w:b/>
              </w:rPr>
            </w:rPrChange>
          </w:rPr>
          <w:t xml:space="preserve">It is hard to see the overall temporal pattern of dates.  </w:t>
        </w:r>
      </w:ins>
      <w:ins w:id="26" w:author="Dan Gavin" w:date="2022-03-15T11:54:00Z">
        <w:r w:rsidRPr="00D4364A">
          <w:rPr>
            <w:bCs/>
            <w:rPrChange w:id="27" w:author="Dan Gavin" w:date="2022-03-15T11:55:00Z">
              <w:rPr>
                <w:b/>
              </w:rPr>
            </w:rPrChange>
          </w:rPr>
          <w:t xml:space="preserve">I suggest </w:t>
        </w:r>
      </w:ins>
      <w:ins w:id="28" w:author="Dan Gavin" w:date="2022-03-15T11:56:00Z">
        <w:r>
          <w:rPr>
            <w:bCs/>
          </w:rPr>
          <w:t>making summed probability dist</w:t>
        </w:r>
      </w:ins>
      <w:ins w:id="29" w:author="Dan Gavin" w:date="2022-03-15T11:57:00Z">
        <w:r>
          <w:rPr>
            <w:bCs/>
          </w:rPr>
          <w:t xml:space="preserve">ributions </w:t>
        </w:r>
      </w:ins>
      <w:ins w:id="30" w:author="Dan Gavin" w:date="2022-03-15T11:54:00Z">
        <w:r w:rsidRPr="00D4364A">
          <w:rPr>
            <w:bCs/>
            <w:rPrChange w:id="31" w:author="Dan Gavin" w:date="2022-03-15T11:55:00Z">
              <w:rPr>
                <w:b/>
              </w:rPr>
            </w:rPrChange>
          </w:rPr>
          <w:t>using spd function in the rcarbon packa</w:t>
        </w:r>
      </w:ins>
      <w:ins w:id="32" w:author="Dan Gavin" w:date="2022-03-15T11:55:00Z">
        <w:r w:rsidRPr="00D4364A">
          <w:rPr>
            <w:bCs/>
            <w:rPrChange w:id="33" w:author="Dan Gavin" w:date="2022-03-15T11:55:00Z">
              <w:rPr>
                <w:b/>
              </w:rPr>
            </w:rPrChange>
          </w:rPr>
          <w:t xml:space="preserve">ge, using spdnormalized=FALSE.  This </w:t>
        </w:r>
        <w:r>
          <w:rPr>
            <w:bCs/>
          </w:rPr>
          <w:t>is a common approach.  You could run it for the different subsets of charcoal, or at least for hillslopes, ridgetop</w:t>
        </w:r>
      </w:ins>
      <w:ins w:id="34" w:author="Dan Gavin" w:date="2022-03-15T11:56:00Z">
        <w:r>
          <w:rPr>
            <w:bCs/>
          </w:rPr>
          <w:t>s, and all mineral soils.  You can then plot some general pattern of fire from fire scars (Norman) next to the spd output.</w:t>
        </w:r>
      </w:ins>
      <w:ins w:id="35" w:author="Dan Gavin" w:date="2022-03-15T11:57:00Z">
        <w:r w:rsidR="00FB2B44">
          <w:rPr>
            <w:bCs/>
          </w:rPr>
          <w:t xml:space="preserve">  This will hopefully provide support for the statement of increased fire in the last 1000 years.</w:t>
        </w:r>
      </w:ins>
    </w:p>
    <w:p w14:paraId="21126F98" w14:textId="49814484" w:rsidR="00FB2B44" w:rsidRDefault="00FB2B44">
      <w:pPr>
        <w:rPr>
          <w:ins w:id="36" w:author="Dan Gavin" w:date="2022-03-15T11:57:00Z"/>
          <w:bCs/>
        </w:rPr>
      </w:pPr>
    </w:p>
    <w:p w14:paraId="7F2E4E5F" w14:textId="287132D9" w:rsidR="00FB2B44" w:rsidRDefault="00FB2B44">
      <w:pPr>
        <w:rPr>
          <w:ins w:id="37" w:author="Dan Gavin" w:date="2022-03-15T12:03:00Z"/>
          <w:bCs/>
        </w:rPr>
      </w:pPr>
      <w:ins w:id="38" w:author="Dan Gavin" w:date="2022-03-15T11:57:00Z">
        <w:r>
          <w:rPr>
            <w:bCs/>
          </w:rPr>
          <w:t>The longer term pattern…that of few</w:t>
        </w:r>
      </w:ins>
      <w:ins w:id="39" w:author="Dan Gavin" w:date="2022-03-15T11:58:00Z">
        <w:r>
          <w:rPr>
            <w:bCs/>
          </w:rPr>
          <w:t xml:space="preserve"> mineral soil dates &gt; </w:t>
        </w:r>
      </w:ins>
      <w:ins w:id="40" w:author="Dan Gavin" w:date="2022-03-15T11:59:00Z">
        <w:r>
          <w:rPr>
            <w:bCs/>
          </w:rPr>
          <w:t>1500</w:t>
        </w:r>
      </w:ins>
      <w:ins w:id="41" w:author="Dan Gavin" w:date="2022-03-15T11:58:00Z">
        <w:r>
          <w:rPr>
            <w:bCs/>
          </w:rPr>
          <w:t xml:space="preserve"> years old. </w:t>
        </w:r>
      </w:ins>
      <w:ins w:id="42" w:author="Dan Gavin" w:date="2022-03-15T11:59:00Z">
        <w:r>
          <w:rPr>
            <w:bCs/>
          </w:rPr>
          <w:t>Is it a</w:t>
        </w:r>
      </w:ins>
      <w:ins w:id="43" w:author="Dan Gavin" w:date="2022-03-15T12:00:00Z">
        <w:r>
          <w:rPr>
            <w:bCs/>
          </w:rPr>
          <w:t xml:space="preserve">n increase in fire, OR a loss of soil from soil movement (colluvium movement downslope), OR a loss of charcoal (from </w:t>
        </w:r>
      </w:ins>
      <w:ins w:id="44" w:author="Dan Gavin" w:date="2022-03-15T12:01:00Z">
        <w:r>
          <w:rPr>
            <w:bCs/>
          </w:rPr>
          <w:t>fragmentation, respiration, erosion, etc).  Finding older charcoal buried in deep colluvium and in fans makes it hard to support that it is an act</w:t>
        </w:r>
      </w:ins>
      <w:ins w:id="45" w:author="Dan Gavin" w:date="2022-03-15T12:02:00Z">
        <w:r>
          <w:rPr>
            <w:bCs/>
          </w:rPr>
          <w:t>u</w:t>
        </w:r>
      </w:ins>
      <w:ins w:id="46" w:author="Dan Gavin" w:date="2022-03-15T12:01:00Z">
        <w:r>
          <w:rPr>
            <w:bCs/>
          </w:rPr>
          <w:t xml:space="preserve">al increase in fire.  </w:t>
        </w:r>
      </w:ins>
      <w:ins w:id="47" w:author="Dan Gavin" w:date="2022-03-15T12:02:00Z">
        <w:r>
          <w:rPr>
            <w:bCs/>
          </w:rPr>
          <w:t xml:space="preserve">These soils are "active' in that trees uproot, animals burrow, etc., and it may be that there is a generally a 1000-year half-life for large charcoal particles.  </w:t>
        </w:r>
      </w:ins>
      <w:ins w:id="48" w:author="Dan Gavin" w:date="2022-03-15T12:03:00Z">
        <w:r w:rsidR="00101D6D">
          <w:rPr>
            <w:bCs/>
          </w:rPr>
          <w:t xml:space="preserve"> The high proportion of </w:t>
        </w:r>
      </w:ins>
      <w:ins w:id="49" w:author="Dan Gavin" w:date="2022-03-15T12:04:00Z">
        <w:r w:rsidR="00101D6D">
          <w:rPr>
            <w:bCs/>
          </w:rPr>
          <w:t>C that is pyC is a sign that older charcoal may have been fragmented.</w:t>
        </w:r>
      </w:ins>
    </w:p>
    <w:p w14:paraId="33FC5E4A" w14:textId="77EBE4ED" w:rsidR="00101D6D" w:rsidRDefault="00101D6D">
      <w:pPr>
        <w:rPr>
          <w:ins w:id="50" w:author="Dan Gavin" w:date="2022-03-15T12:03:00Z"/>
          <w:bCs/>
        </w:rPr>
      </w:pPr>
    </w:p>
    <w:p w14:paraId="2FBA5827" w14:textId="5553FB91" w:rsidR="00101D6D" w:rsidRDefault="00101D6D">
      <w:pPr>
        <w:rPr>
          <w:ins w:id="51" w:author="Dan Gavin" w:date="2022-03-15T12:04:00Z"/>
          <w:bCs/>
        </w:rPr>
      </w:pPr>
      <w:ins w:id="52" w:author="Dan Gavin" w:date="2022-03-15T12:03:00Z">
        <w:r>
          <w:rPr>
            <w:bCs/>
          </w:rPr>
          <w:t>There are papers by Asmeret Behre about the burial of charcoal after fire…</w:t>
        </w:r>
      </w:ins>
      <w:ins w:id="53" w:author="Dan Gavin" w:date="2022-03-15T12:04:00Z">
        <w:r>
          <w:rPr>
            <w:bCs/>
          </w:rPr>
          <w:t>and the C cycle implications.</w:t>
        </w:r>
      </w:ins>
    </w:p>
    <w:p w14:paraId="11E6CF95" w14:textId="2C739FE4" w:rsidR="00101D6D" w:rsidRDefault="00101D6D">
      <w:pPr>
        <w:rPr>
          <w:ins w:id="54" w:author="Dan Gavin" w:date="2022-03-15T12:04:00Z"/>
          <w:bCs/>
        </w:rPr>
      </w:pPr>
    </w:p>
    <w:p w14:paraId="6AC9C4AB" w14:textId="26033B22" w:rsidR="00101D6D" w:rsidRDefault="00101D6D">
      <w:pPr>
        <w:rPr>
          <w:ins w:id="55" w:author="Dan Gavin" w:date="2022-03-15T12:02:00Z"/>
          <w:bCs/>
        </w:rPr>
      </w:pPr>
      <w:ins w:id="56" w:author="Dan Gavin" w:date="2022-03-15T12:04:00Z">
        <w:r>
          <w:rPr>
            <w:bCs/>
          </w:rPr>
          <w:t>A methods point about the KMD method</w:t>
        </w:r>
      </w:ins>
      <w:ins w:id="57" w:author="Dan Gavin" w:date="2022-03-15T12:05:00Z">
        <w:r>
          <w:rPr>
            <w:bCs/>
          </w:rPr>
          <w:t>: plotting %PyC as a function of total C….I think shows a slight positive correlation.  A priori, there should be no correlation.</w:t>
        </w:r>
      </w:ins>
      <w:ins w:id="58" w:author="Dan Gavin" w:date="2022-03-15T12:06:00Z">
        <w:r>
          <w:rPr>
            <w:bCs/>
          </w:rPr>
          <w:t xml:space="preserve">  This happened for Lauren too.  It is because some proportion of total C is as recalcitrant as the PyC.  </w:t>
        </w:r>
      </w:ins>
      <w:ins w:id="59" w:author="Dan Gavin" w:date="2022-03-15T12:07:00Z">
        <w:r>
          <w:rPr>
            <w:bCs/>
          </w:rPr>
          <w:t xml:space="preserve">Over the Holocene, a lot of carbon cycles in the soil, but some forms of organic matter may </w:t>
        </w:r>
      </w:ins>
      <w:ins w:id="60" w:author="Dan Gavin" w:date="2022-03-15T12:08:00Z">
        <w:r>
          <w:rPr>
            <w:bCs/>
          </w:rPr>
          <w:t>simply be less likely to be lost to respiration.</w:t>
        </w:r>
        <w:r w:rsidR="003802F9">
          <w:rPr>
            <w:bCs/>
          </w:rPr>
          <w:t xml:space="preserve">  Lauren corrected for this by</w:t>
        </w:r>
      </w:ins>
      <w:ins w:id="61" w:author="Dan Gavin" w:date="2022-03-15T12:09:00Z">
        <w:r w:rsidR="003802F9">
          <w:rPr>
            <w:bCs/>
          </w:rPr>
          <w:t xml:space="preserve"> creating a corrected PyC number by subtracting off a proportion of the total C for the same sample (assuming there is a PyC and total C for every sample).  For Lauren it was about 10% of the total C.</w:t>
        </w:r>
      </w:ins>
    </w:p>
    <w:p w14:paraId="3C1B2808" w14:textId="698C02DF" w:rsidR="00FB2B44" w:rsidRDefault="00FB2B44">
      <w:pPr>
        <w:rPr>
          <w:ins w:id="62" w:author="Dan Gavin" w:date="2022-03-15T12:02:00Z"/>
          <w:bCs/>
        </w:rPr>
      </w:pPr>
    </w:p>
    <w:p w14:paraId="3B572657" w14:textId="6D0035A2" w:rsidR="00FB2B44" w:rsidRDefault="00FB2B44">
      <w:pPr>
        <w:rPr>
          <w:ins w:id="63" w:author="Dan Gavin" w:date="2022-03-15T12:02:00Z"/>
          <w:bCs/>
        </w:rPr>
      </w:pPr>
    </w:p>
    <w:p w14:paraId="5AA70CA8" w14:textId="77777777" w:rsidR="00D4364A" w:rsidRPr="00D4364A" w:rsidRDefault="00D4364A">
      <w:pPr>
        <w:rPr>
          <w:ins w:id="64" w:author="Dan Gavin" w:date="2022-03-15T07:32:00Z"/>
          <w:bCs/>
          <w:rPrChange w:id="65" w:author="Dan Gavin" w:date="2022-03-15T11:55:00Z">
            <w:rPr>
              <w:ins w:id="66" w:author="Dan Gavin" w:date="2022-03-15T07:32:00Z"/>
              <w:b/>
            </w:rPr>
          </w:rPrChange>
        </w:rPr>
      </w:pPr>
    </w:p>
    <w:p w14:paraId="45D5DE88" w14:textId="77777777" w:rsidR="002B06E9" w:rsidRDefault="002B06E9">
      <w:pPr>
        <w:rPr>
          <w:ins w:id="67" w:author="Dan Gavin" w:date="2022-03-21T08:09:00Z"/>
          <w:b/>
        </w:rPr>
      </w:pPr>
      <w:ins w:id="68" w:author="Dan Gavin" w:date="2022-03-21T08:09:00Z">
        <w:r>
          <w:rPr>
            <w:b/>
          </w:rPr>
          <w:lastRenderedPageBreak/>
          <w:t>New comments (March 21)</w:t>
        </w:r>
      </w:ins>
    </w:p>
    <w:p w14:paraId="54A7E920" w14:textId="27BA5D74" w:rsidR="002B06E9" w:rsidRDefault="002B06E9">
      <w:pPr>
        <w:rPr>
          <w:ins w:id="69" w:author="Dan Gavin" w:date="2022-03-21T08:09:00Z"/>
          <w:bCs/>
        </w:rPr>
      </w:pPr>
      <w:ins w:id="70" w:author="Dan Gavin" w:date="2022-03-21T08:09:00Z">
        <w:r>
          <w:rPr>
            <w:bCs/>
          </w:rPr>
          <w:t>I think there can be a paragraph about inbuilt ages (or inherited ages) that can summarize (briefly) findings from recent stud</w:t>
        </w:r>
      </w:ins>
      <w:ins w:id="71" w:author="Dan Gavin" w:date="2022-03-21T08:10:00Z">
        <w:r>
          <w:rPr>
            <w:bCs/>
          </w:rPr>
          <w:t xml:space="preserve">ies.  I think an analysis of similarity of ages at the same site </w:t>
        </w:r>
        <w:r w:rsidRPr="002B06E9">
          <w:rPr>
            <w:b/>
            <w:bCs/>
            <w:rPrChange w:id="72" w:author="Dan Gavin" w:date="2022-03-21T08:10:00Z">
              <w:rPr>
                <w:bCs/>
              </w:rPr>
            </w:rPrChange>
          </w:rPr>
          <w:t>might</w:t>
        </w:r>
        <w:r>
          <w:rPr>
            <w:bCs/>
          </w:rPr>
          <w:t xml:space="preserve"> be a way to address inbuilt age, but given the frequency of fire, it would be hard to </w:t>
        </w:r>
      </w:ins>
      <w:ins w:id="73" w:author="Dan Gavin" w:date="2022-03-21T08:11:00Z">
        <w:r w:rsidR="002B793C">
          <w:rPr>
            <w:bCs/>
          </w:rPr>
          <w:t xml:space="preserve">claim the charcoal was from the same fire (esp since it is buried in mineral soil).  </w:t>
        </w:r>
      </w:ins>
      <w:ins w:id="74" w:author="Dan Gavin" w:date="2022-03-21T08:47:00Z">
        <w:r w:rsidR="009244F4">
          <w:rPr>
            <w:bCs/>
          </w:rPr>
          <w:t xml:space="preserve">The Streig paper is </w:t>
        </w:r>
      </w:ins>
      <w:ins w:id="75" w:author="Dan Gavin" w:date="2022-03-21T08:48:00Z">
        <w:r w:rsidR="009244F4">
          <w:rPr>
            <w:bCs/>
          </w:rPr>
          <w:t>in redwoods, the Frueh paper is in the Oregon Coast Range.</w:t>
        </w:r>
      </w:ins>
    </w:p>
    <w:p w14:paraId="4C3C1C3E" w14:textId="77777777" w:rsidR="002B06E9" w:rsidRDefault="002B06E9">
      <w:pPr>
        <w:rPr>
          <w:ins w:id="76" w:author="Dan Gavin" w:date="2022-03-21T08:09:00Z"/>
          <w:bCs/>
        </w:rPr>
      </w:pPr>
    </w:p>
    <w:p w14:paraId="146D02DE" w14:textId="77777777" w:rsidR="002B06E9" w:rsidRDefault="002B06E9" w:rsidP="00644ED4">
      <w:pPr>
        <w:ind w:left="450" w:hanging="480"/>
        <w:rPr>
          <w:ins w:id="77" w:author="Dan Gavin" w:date="2022-03-21T08:09:00Z"/>
        </w:rPr>
        <w:pPrChange w:id="78" w:author="Dan Gavin" w:date="2022-03-21T08:47:00Z">
          <w:pPr>
            <w:ind w:hanging="480"/>
          </w:pPr>
        </w:pPrChange>
      </w:pPr>
      <w:ins w:id="79" w:author="Dan Gavin" w:date="2022-03-21T08:09:00Z">
        <w:r>
          <w:t xml:space="preserve">Streig, A.R., Weldon, R.J., Biasi, G., Dawson, T.E., Gavin, D.G., Guilderson, T.P., 2020. New insights into paleoseismic age models on the northern San Andreas Fault: Charcoal inbuilt ages and updated earthquake correlations. Bulletin of the Seismological Society of America 110, 1077–1089. </w:t>
        </w:r>
        <w:r>
          <w:fldChar w:fldCharType="begin"/>
        </w:r>
        <w:r>
          <w:instrText xml:space="preserve"> HYPERLINK "https://doi.org/10.1785/0120190307" </w:instrText>
        </w:r>
        <w:r>
          <w:fldChar w:fldCharType="separate"/>
        </w:r>
        <w:r>
          <w:rPr>
            <w:rStyle w:val="Hyperlink"/>
          </w:rPr>
          <w:t>htt</w:t>
        </w:r>
        <w:r>
          <w:rPr>
            <w:rStyle w:val="Hyperlink"/>
          </w:rPr>
          <w:t>p</w:t>
        </w:r>
        <w:r>
          <w:rPr>
            <w:rStyle w:val="Hyperlink"/>
          </w:rPr>
          <w:t>s://doi.org/10.1785/0120190307</w:t>
        </w:r>
        <w:r>
          <w:fldChar w:fldCharType="end"/>
        </w:r>
      </w:ins>
    </w:p>
    <w:p w14:paraId="17276B23" w14:textId="77777777" w:rsidR="00644ED4" w:rsidRDefault="00644ED4" w:rsidP="00644ED4">
      <w:pPr>
        <w:ind w:left="450"/>
        <w:rPr>
          <w:ins w:id="80" w:author="Dan Gavin" w:date="2022-03-21T08:47:00Z"/>
          <w:b/>
        </w:rPr>
        <w:pPrChange w:id="81" w:author="Dan Gavin" w:date="2022-03-21T08:47:00Z">
          <w:pPr/>
        </w:pPrChange>
      </w:pPr>
    </w:p>
    <w:p w14:paraId="497B8C35" w14:textId="77777777" w:rsidR="00644ED4" w:rsidRDefault="00644ED4" w:rsidP="00644ED4">
      <w:pPr>
        <w:ind w:left="450" w:hanging="480"/>
        <w:rPr>
          <w:ins w:id="82" w:author="Dan Gavin" w:date="2022-03-21T08:47:00Z"/>
        </w:rPr>
        <w:pPrChange w:id="83" w:author="Dan Gavin" w:date="2022-03-21T08:47:00Z">
          <w:pPr>
            <w:ind w:left="90" w:hanging="480"/>
          </w:pPr>
        </w:pPrChange>
      </w:pPr>
      <w:ins w:id="84" w:author="Dan Gavin" w:date="2022-03-21T08:47:00Z">
        <w:r>
          <w:t xml:space="preserve">Frueh, W.T., Lancaster, S.T., 2014. Correction of deposit ages for inherited ages of charcoal: implications for sediment dynamics inferred from random sampling of deposits on headwater valley floors. Quaternary Science Reviews 88, 110–124. </w:t>
        </w:r>
        <w:r>
          <w:fldChar w:fldCharType="begin"/>
        </w:r>
        <w:r>
          <w:instrText xml:space="preserve"> HYPERLINK "https://doi.org/10.1016/j.quascirev.2013.10.029" </w:instrText>
        </w:r>
        <w:r>
          <w:fldChar w:fldCharType="separate"/>
        </w:r>
        <w:r>
          <w:rPr>
            <w:rStyle w:val="Hyperlink"/>
          </w:rPr>
          <w:t>https://doi.org/10.1016/j.quascirev.2013.10.029</w:t>
        </w:r>
        <w:r>
          <w:fldChar w:fldCharType="end"/>
        </w:r>
      </w:ins>
    </w:p>
    <w:p w14:paraId="360B2869" w14:textId="3B7BCAFF" w:rsidR="002475F7" w:rsidRDefault="002475F7">
      <w:pPr>
        <w:rPr>
          <w:ins w:id="85" w:author="Dan Gavin" w:date="2022-03-14T22:43:00Z"/>
          <w:b/>
        </w:rPr>
      </w:pPr>
      <w:ins w:id="86" w:author="Dan Gavin" w:date="2022-03-14T22:43:00Z">
        <w:r>
          <w:rPr>
            <w:b/>
          </w:rPr>
          <w:br w:type="page"/>
        </w:r>
      </w:ins>
    </w:p>
    <w:p w14:paraId="00000013" w14:textId="60E7C205" w:rsidR="008700DA" w:rsidRDefault="00EE2F87" w:rsidP="00476D85">
      <w:pPr>
        <w:suppressLineNumbers/>
        <w:spacing w:line="480" w:lineRule="auto"/>
        <w:rPr>
          <w:b/>
        </w:rPr>
      </w:pPr>
      <w:r>
        <w:rPr>
          <w:b/>
        </w:rPr>
        <w:lastRenderedPageBreak/>
        <w:t xml:space="preserve">Abstract: </w:t>
      </w:r>
      <w:r>
        <w:t>(</w:t>
      </w:r>
      <w:r w:rsidR="00297495">
        <w:t>2</w:t>
      </w:r>
      <w:r w:rsidR="00481594">
        <w:t>45</w:t>
      </w:r>
      <w:r>
        <w:t>/300 words)</w:t>
      </w:r>
    </w:p>
    <w:p w14:paraId="00000014" w14:textId="5A3D03B5" w:rsidR="008700DA" w:rsidRDefault="00C573B7" w:rsidP="00476D85">
      <w:pPr>
        <w:suppressLineNumbers/>
        <w:spacing w:line="480" w:lineRule="auto"/>
      </w:pPr>
      <w:ins w:id="87" w:author="Dan Gavin" w:date="2022-03-14T22:16:00Z">
        <w:r>
          <w:t>The f</w:t>
        </w:r>
      </w:ins>
      <w:del w:id="88" w:author="Dan Gavin" w:date="2022-03-14T22:16:00Z">
        <w:r w:rsidR="00EE2F87" w:rsidDel="00C573B7">
          <w:delText>F</w:delText>
        </w:r>
      </w:del>
      <w:r w:rsidR="00EE2F87">
        <w:t>ire</w:t>
      </w:r>
      <w:ins w:id="89" w:author="Dan Gavin" w:date="2022-03-15T10:07:00Z">
        <w:r w:rsidR="009617C2">
          <w:t xml:space="preserve"> disturbance</w:t>
        </w:r>
      </w:ins>
      <w:r w:rsidR="00EE2F87">
        <w:t xml:space="preserve"> </w:t>
      </w:r>
      <w:commentRangeStart w:id="90"/>
      <w:r w:rsidR="00297495">
        <w:t>regime</w:t>
      </w:r>
      <w:ins w:id="91" w:author="Dan Gavin" w:date="2022-03-15T10:08:00Z">
        <w:r w:rsidR="009617C2">
          <w:t>,</w:t>
        </w:r>
      </w:ins>
      <w:del w:id="92" w:author="Dan Gavin" w:date="2022-03-14T22:17:00Z">
        <w:r w:rsidR="00EE2F87" w:rsidDel="00C573B7">
          <w:delText>s</w:delText>
        </w:r>
      </w:del>
      <w:r w:rsidR="00297495">
        <w:t xml:space="preserve"> </w:t>
      </w:r>
      <w:commentRangeEnd w:id="90"/>
      <w:r>
        <w:rPr>
          <w:rStyle w:val="CommentReference"/>
        </w:rPr>
        <w:commentReference w:id="90"/>
      </w:r>
      <w:del w:id="93" w:author="Dan Gavin" w:date="2022-03-14T22:17:00Z">
        <w:r w:rsidR="00297495" w:rsidDel="00C573B7">
          <w:delText>are</w:delText>
        </w:r>
        <w:r w:rsidR="00EE2F87" w:rsidDel="00C573B7">
          <w:delText xml:space="preserve"> </w:delText>
        </w:r>
      </w:del>
      <w:r w:rsidR="00EE2F87">
        <w:t>a</w:t>
      </w:r>
      <w:ins w:id="94" w:author="Dan Gavin" w:date="2022-03-14T22:18:00Z">
        <w:r>
          <w:t xml:space="preserve"> </w:t>
        </w:r>
      </w:ins>
      <w:ins w:id="95" w:author="Dan Gavin" w:date="2022-03-14T22:19:00Z">
        <w:r>
          <w:t xml:space="preserve">process affecting </w:t>
        </w:r>
      </w:ins>
      <w:ins w:id="96" w:author="Dan Gavin" w:date="2022-03-15T10:08:00Z">
        <w:r w:rsidR="009617C2">
          <w:t xml:space="preserve">the </w:t>
        </w:r>
      </w:ins>
      <w:ins w:id="97" w:author="Dan Gavin" w:date="2022-03-14T22:19:00Z">
        <w:r>
          <w:t>st</w:t>
        </w:r>
        <w:r w:rsidR="00C71736">
          <w:t>ructure and composition of</w:t>
        </w:r>
        <w:r>
          <w:t xml:space="preserve"> </w:t>
        </w:r>
      </w:ins>
      <w:del w:id="98" w:author="Dan Gavin" w:date="2022-03-14T22:18:00Z">
        <w:r w:rsidR="00EE2F87" w:rsidDel="00C573B7">
          <w:delText xml:space="preserve">n important </w:delText>
        </w:r>
      </w:del>
      <w:ins w:id="99" w:author="Dan Gavin" w:date="2022-03-14T22:20:00Z">
        <w:r w:rsidR="00C71736">
          <w:t xml:space="preserve">most </w:t>
        </w:r>
      </w:ins>
      <w:del w:id="100" w:author="Dan Gavin" w:date="2022-03-14T22:19:00Z">
        <w:r w:rsidR="00EE2F87" w:rsidDel="00C71736">
          <w:delText xml:space="preserve">ecological feature in </w:delText>
        </w:r>
      </w:del>
      <w:r w:rsidR="00EE2F87">
        <w:t>temperate forests</w:t>
      </w:r>
      <w:r w:rsidR="00297495">
        <w:t>,</w:t>
      </w:r>
      <w:r w:rsidR="006E2644">
        <w:t xml:space="preserve"> </w:t>
      </w:r>
      <w:ins w:id="101" w:author="Dan Gavin" w:date="2022-03-15T10:08:00Z">
        <w:r w:rsidR="009617C2">
          <w:t xml:space="preserve">is </w:t>
        </w:r>
      </w:ins>
      <w:r w:rsidR="006E2644">
        <w:t>often</w:t>
      </w:r>
      <w:r w:rsidR="00EE2F87">
        <w:t xml:space="preserve"> best described and informed by long-term records</w:t>
      </w:r>
      <w:r w:rsidR="00297495">
        <w:t>.</w:t>
      </w:r>
      <w:r w:rsidR="00EE2F87">
        <w:t xml:space="preserve"> </w:t>
      </w:r>
      <w:r w:rsidR="00297495">
        <w:t>Y</w:t>
      </w:r>
      <w:r w:rsidR="00EE2F87">
        <w:t xml:space="preserve">et determining </w:t>
      </w:r>
      <w:del w:id="102" w:author="Dan Gavin" w:date="2022-03-14T22:16:00Z">
        <w:r w:rsidR="00EE2F87" w:rsidDel="00C573B7">
          <w:delText>past fire regimes</w:delText>
        </w:r>
      </w:del>
      <w:ins w:id="103" w:author="Dan Gavin" w:date="2022-03-14T22:16:00Z">
        <w:r>
          <w:t xml:space="preserve">basic </w:t>
        </w:r>
      </w:ins>
      <w:ins w:id="104" w:author="Dan Gavin" w:date="2022-03-14T22:17:00Z">
        <w:r>
          <w:t>attributes of a fire regime, such as frequency and severity,</w:t>
        </w:r>
      </w:ins>
      <w:r w:rsidR="00EE2F87">
        <w:t xml:space="preserve"> may be difficult in ecosystems </w:t>
      </w:r>
      <w:del w:id="105" w:author="Dan Gavin" w:date="2022-03-15T10:12:00Z">
        <w:r w:rsidR="00EE2F87" w:rsidDel="000D7D38">
          <w:delText xml:space="preserve">with </w:delText>
        </w:r>
      </w:del>
      <w:ins w:id="106" w:author="Dan Gavin" w:date="2022-03-15T10:12:00Z">
        <w:r w:rsidR="000D7D38">
          <w:t xml:space="preserve">that have </w:t>
        </w:r>
      </w:ins>
      <w:r w:rsidR="00EE2F87">
        <w:t xml:space="preserve">limited available fire proxies </w:t>
      </w:r>
      <w:del w:id="107" w:author="Dan Gavin" w:date="2022-03-15T10:11:00Z">
        <w:r w:rsidR="00EE2F87" w:rsidDel="000D7D38">
          <w:delText>or histories</w:delText>
        </w:r>
      </w:del>
      <w:ins w:id="108" w:author="Dan Gavin" w:date="2022-03-15T10:09:00Z">
        <w:r w:rsidR="00037F2C">
          <w:t xml:space="preserve">(such as </w:t>
        </w:r>
      </w:ins>
      <w:ins w:id="109" w:author="Dan Gavin" w:date="2022-03-15T10:12:00Z">
        <w:r w:rsidR="000D7D38">
          <w:t>multi-century</w:t>
        </w:r>
      </w:ins>
      <w:ins w:id="110" w:author="Dan Gavin" w:date="2022-03-15T10:09:00Z">
        <w:r w:rsidR="00037F2C">
          <w:t xml:space="preserve"> </w:t>
        </w:r>
      </w:ins>
      <w:ins w:id="111" w:author="Dan Gavin" w:date="2022-03-15T10:12:00Z">
        <w:r w:rsidR="000D7D38">
          <w:t xml:space="preserve">tree-ring </w:t>
        </w:r>
      </w:ins>
      <w:ins w:id="112" w:author="Dan Gavin" w:date="2022-03-15T10:09:00Z">
        <w:r w:rsidR="00037F2C">
          <w:t>fire scar records or high-resolution lake sediment</w:t>
        </w:r>
      </w:ins>
      <w:ins w:id="113" w:author="Dan Gavin" w:date="2022-03-15T10:12:00Z">
        <w:r w:rsidR="000D7D38">
          <w:t>s</w:t>
        </w:r>
      </w:ins>
      <w:ins w:id="114" w:author="Dan Gavin" w:date="2022-03-15T10:09:00Z">
        <w:r w:rsidR="00037F2C">
          <w:t>)</w:t>
        </w:r>
      </w:ins>
      <w:r w:rsidR="00297495">
        <w:t xml:space="preserve">, complicating our ability to contextualize modern </w:t>
      </w:r>
      <w:del w:id="115" w:author="Dan Gavin" w:date="2022-03-15T10:11:00Z">
        <w:r w:rsidR="00297495" w:rsidDel="000D7D38">
          <w:delText xml:space="preserve">shifts </w:delText>
        </w:r>
      </w:del>
      <w:ins w:id="116" w:author="Dan Gavin" w:date="2022-03-15T10:11:00Z">
        <w:r w:rsidR="000D7D38">
          <w:t xml:space="preserve">changes </w:t>
        </w:r>
      </w:ins>
      <w:r w:rsidR="00297495">
        <w:t>in fire</w:t>
      </w:r>
      <w:ins w:id="117" w:author="Dan Gavin" w:date="2022-03-15T10:11:00Z">
        <w:r w:rsidR="000D7D38">
          <w:t xml:space="preserve"> </w:t>
        </w:r>
      </w:ins>
      <w:ins w:id="118" w:author="Dan Gavin" w:date="2022-03-15T10:12:00Z">
        <w:r w:rsidR="000D7D38">
          <w:t>occurrence</w:t>
        </w:r>
      </w:ins>
      <w:r w:rsidR="00297495">
        <w:t xml:space="preserve"> against a historic or prehistoric baseline range of variability</w:t>
      </w:r>
      <w:r w:rsidR="00EE2F87">
        <w:t xml:space="preserve">. </w:t>
      </w:r>
      <w:r w:rsidR="00997279">
        <w:t xml:space="preserve">Here, we establish long-term records of fire in coast redwood forests, an important temperate forest ecosystem with limited information on past fire regimes. </w:t>
      </w:r>
      <w:r w:rsidR="00EE2F87">
        <w:t>We use radiocarbon dating and quantification of both soil macro-charcoal</w:t>
      </w:r>
      <w:ins w:id="119" w:author="Dan Gavin" w:date="2022-03-15T10:13:00Z">
        <w:r w:rsidR="000D7D38">
          <w:t xml:space="preserve">, </w:t>
        </w:r>
      </w:ins>
      <w:del w:id="120" w:author="Dan Gavin" w:date="2022-03-15T10:13:00Z">
        <w:r w:rsidR="00EE2F87" w:rsidDel="000D7D38">
          <w:delText xml:space="preserve"> and </w:delText>
        </w:r>
      </w:del>
      <w:r w:rsidR="00EE2F87">
        <w:t xml:space="preserve">soil </w:t>
      </w:r>
      <w:del w:id="121" w:author="Dan Gavin" w:date="2022-03-15T10:13:00Z">
        <w:r w:rsidR="00EE2F87" w:rsidDel="000D7D38">
          <w:delText xml:space="preserve">and </w:delText>
        </w:r>
      </w:del>
      <w:r w:rsidR="00EE2F87">
        <w:t>pyrogenic carbon</w:t>
      </w:r>
      <w:ins w:id="122" w:author="Dan Gavin" w:date="2022-03-15T10:13:00Z">
        <w:r w:rsidR="000D7D38">
          <w:t>, and soil total carbon,</w:t>
        </w:r>
      </w:ins>
      <w:r w:rsidR="00EE2F87">
        <w:t xml:space="preserve"> in</w:t>
      </w:r>
      <w:del w:id="123" w:author="Dan Gavin" w:date="2022-03-15T10:14:00Z">
        <w:r w:rsidR="00EE2F87" w:rsidDel="0057399B">
          <w:delText xml:space="preserve"> an old growth redwood stand to examine fire </w:delText>
        </w:r>
        <w:r w:rsidR="006E2644" w:rsidDel="0057399B">
          <w:delText xml:space="preserve">events </w:delText>
        </w:r>
        <w:r w:rsidR="00EE2F87" w:rsidDel="0057399B">
          <w:delText>in redwood forest</w:delText>
        </w:r>
        <w:r w:rsidR="00997279" w:rsidDel="0057399B">
          <w:delText>s</w:delText>
        </w:r>
        <w:r w:rsidR="00EE2F87" w:rsidDel="0057399B">
          <w:delText xml:space="preserve">. We </w:delText>
        </w:r>
      </w:del>
      <w:del w:id="124" w:author="Dan Gavin" w:date="2022-03-14T22:32:00Z">
        <w:r w:rsidR="00EE2F87" w:rsidDel="004F5FA2">
          <w:delText xml:space="preserve">sampled </w:delText>
        </w:r>
      </w:del>
      <w:del w:id="125" w:author="Dan Gavin" w:date="2022-03-15T10:14:00Z">
        <w:r w:rsidR="00EE2F87" w:rsidDel="0057399B">
          <w:delText>charcoal fragments, soil carbon and soil pyrogenic carbon in</w:delText>
        </w:r>
      </w:del>
      <w:r w:rsidR="00EE2F87">
        <w:t xml:space="preserve"> the Headwaters Forest Reserve, a protected fragment of old growth redwood in Humboldt County, California</w:t>
      </w:r>
      <w:ins w:id="126" w:author="Dan Gavin" w:date="2022-03-15T10:14:00Z">
        <w:r w:rsidR="0057399B">
          <w:t xml:space="preserve">. We </w:t>
        </w:r>
      </w:ins>
      <w:del w:id="127" w:author="Dan Gavin" w:date="2022-03-15T10:14:00Z">
        <w:r w:rsidR="006E2644" w:rsidDel="0057399B">
          <w:delText xml:space="preserve"> </w:delText>
        </w:r>
        <w:r w:rsidR="00230173" w:rsidDel="0057399B">
          <w:delText xml:space="preserve">to </w:delText>
        </w:r>
      </w:del>
      <w:r w:rsidR="00230173">
        <w:t>investigate</w:t>
      </w:r>
      <w:r w:rsidR="00230173" w:rsidRPr="00230173">
        <w:rPr>
          <w:color w:val="000000" w:themeColor="text1"/>
        </w:rPr>
        <w:t xml:space="preserve"> </w:t>
      </w:r>
      <w:del w:id="128" w:author="Dan Gavin" w:date="2022-03-15T10:16:00Z">
        <w:r w:rsidR="00297495" w:rsidDel="0057399B">
          <w:rPr>
            <w:color w:val="000000" w:themeColor="text1"/>
          </w:rPr>
          <w:delText xml:space="preserve">whether </w:delText>
        </w:r>
      </w:del>
      <w:del w:id="129" w:author="Dan Gavin" w:date="2022-03-15T10:15:00Z">
        <w:r w:rsidR="00230173" w:rsidRPr="00230173" w:rsidDel="0057399B">
          <w:rPr>
            <w:color w:val="000000" w:themeColor="text1"/>
          </w:rPr>
          <w:delText xml:space="preserve">prehistoric fire events </w:delText>
        </w:r>
        <w:r w:rsidR="00297495" w:rsidDel="0057399B">
          <w:rPr>
            <w:color w:val="000000" w:themeColor="text1"/>
          </w:rPr>
          <w:delText xml:space="preserve">were </w:delText>
        </w:r>
        <w:r w:rsidR="00230173" w:rsidRPr="00230173" w:rsidDel="0057399B">
          <w:rPr>
            <w:color w:val="000000" w:themeColor="text1"/>
          </w:rPr>
          <w:delText xml:space="preserve">detectible in </w:delText>
        </w:r>
      </w:del>
      <w:del w:id="130" w:author="Dan Gavin" w:date="2022-03-15T10:16:00Z">
        <w:r w:rsidR="00230173" w:rsidRPr="00230173" w:rsidDel="0057399B">
          <w:rPr>
            <w:color w:val="000000" w:themeColor="text1"/>
          </w:rPr>
          <w:delText>soil archives</w:delText>
        </w:r>
      </w:del>
      <w:ins w:id="131" w:author="Dan Gavin" w:date="2022-03-15T10:16:00Z">
        <w:r w:rsidR="0057399B">
          <w:rPr>
            <w:color w:val="000000" w:themeColor="text1"/>
          </w:rPr>
          <w:t xml:space="preserve">the </w:t>
        </w:r>
      </w:ins>
      <w:ins w:id="132" w:author="Dan Gavin" w:date="2022-03-15T10:15:00Z">
        <w:r w:rsidR="0057399B">
          <w:rPr>
            <w:color w:val="000000" w:themeColor="text1"/>
          </w:rPr>
          <w:t>mul</w:t>
        </w:r>
      </w:ins>
      <w:ins w:id="133" w:author="Dan Gavin" w:date="2022-03-15T10:16:00Z">
        <w:r w:rsidR="0057399B">
          <w:rPr>
            <w:color w:val="000000" w:themeColor="text1"/>
          </w:rPr>
          <w:t>ti-millennial record of fire</w:t>
        </w:r>
      </w:ins>
      <w:r w:rsidR="00297495">
        <w:rPr>
          <w:color w:val="000000" w:themeColor="text1"/>
        </w:rPr>
        <w:t xml:space="preserve"> </w:t>
      </w:r>
      <w:ins w:id="134" w:author="Dan Gavin" w:date="2022-03-15T10:16:00Z">
        <w:r w:rsidR="0057399B">
          <w:rPr>
            <w:color w:val="000000" w:themeColor="text1"/>
          </w:rPr>
          <w:t xml:space="preserve">preserved in soil charcoal </w:t>
        </w:r>
      </w:ins>
      <w:ins w:id="135" w:author="Dan Gavin" w:date="2022-03-15T10:15:00Z">
        <w:r w:rsidR="0057399B">
          <w:rPr>
            <w:color w:val="000000" w:themeColor="text1"/>
          </w:rPr>
          <w:t>and determine the amount of pyrogenic carbon stored in soils</w:t>
        </w:r>
      </w:ins>
      <w:del w:id="136" w:author="Dan Gavin" w:date="2022-03-15T10:16:00Z">
        <w:r w:rsidR="00297495" w:rsidDel="0057399B">
          <w:rPr>
            <w:color w:val="000000" w:themeColor="text1"/>
          </w:rPr>
          <w:delText>and to inform historic ranges of variability</w:delText>
        </w:r>
      </w:del>
      <w:r w:rsidR="00EE2F87" w:rsidRPr="00230173">
        <w:rPr>
          <w:color w:val="000000" w:themeColor="text1"/>
        </w:rPr>
        <w:t>.</w:t>
      </w:r>
      <w:r w:rsidR="00EE2F87">
        <w:t xml:space="preserve"> Radiocarbon dates from macro-charcoal indicate fire events occurring a maximum of 6,840 calibrated years BP, predating existing records. </w:t>
      </w:r>
      <w:del w:id="137" w:author="Dan Gavin" w:date="2022-03-14T22:32:00Z">
        <w:r w:rsidR="00EE2F87" w:rsidDel="00C71736">
          <w:delText>Composite 14C</w:delText>
        </w:r>
      </w:del>
      <w:ins w:id="138" w:author="Dan Gavin" w:date="2022-03-14T22:32:00Z">
        <w:r w:rsidR="00C71736">
          <w:t>Summed prob</w:t>
        </w:r>
      </w:ins>
      <w:ins w:id="139" w:author="Dan Gavin" w:date="2022-03-14T22:33:00Z">
        <w:r w:rsidR="004F5FA2">
          <w:t>ability distribution</w:t>
        </w:r>
      </w:ins>
      <w:ins w:id="140" w:author="Dan Gavin" w:date="2022-03-15T10:17:00Z">
        <w:r w:rsidR="0057399B">
          <w:t>s</w:t>
        </w:r>
      </w:ins>
      <w:ins w:id="141" w:author="Dan Gavin" w:date="2022-03-14T22:33:00Z">
        <w:r w:rsidR="004F5FA2">
          <w:t xml:space="preserve"> of </w:t>
        </w:r>
      </w:ins>
      <w:del w:id="142" w:author="Dan Gavin" w:date="2022-03-14T22:33:00Z">
        <w:r w:rsidR="00EE2F87" w:rsidDel="004F5FA2">
          <w:delText xml:space="preserve"> </w:delText>
        </w:r>
      </w:del>
      <w:r w:rsidR="00EE2F87">
        <w:t>dates show increased fire activity within the last 1,000 years in synchrony with existing dendrochronological records. Soil C averaged 928 g/m</w:t>
      </w:r>
      <w:r w:rsidR="00EE2F87" w:rsidRPr="0057399B">
        <w:rPr>
          <w:vertAlign w:val="superscript"/>
          <w:rPrChange w:id="143" w:author="Dan Gavin" w:date="2022-03-15T10:17:00Z">
            <w:rPr/>
          </w:rPrChange>
        </w:rPr>
        <w:t>2</w:t>
      </w:r>
      <w:r w:rsidR="00EE2F87">
        <w:t>, of which a high proportion was pyrogenic C (15-30%).</w:t>
      </w:r>
      <w:r w:rsidR="00481594">
        <w:t xml:space="preserve"> Abundant soil pyrogenic carbon and charcoal indicates that fire was a frequent feature of prehistoric coast redwood fire regimes.</w:t>
      </w:r>
      <w:r w:rsidR="00EE2F87">
        <w:t xml:space="preserve"> </w:t>
      </w:r>
      <w:ins w:id="144" w:author="Dan Gavin" w:date="2022-03-15T10:19:00Z">
        <w:r w:rsidR="0057399B">
          <w:t xml:space="preserve">[sentence on mixing of surficial soils limiting the time depth of the soil C, and C burial by soil movements (colluvial hollows and fans)]. </w:t>
        </w:r>
      </w:ins>
      <w:r w:rsidR="00EE2F87">
        <w:t xml:space="preserve">Information from this multi-proxy reconstruction clarifies our understanding of the nature of coast redwood </w:t>
      </w:r>
      <w:r w:rsidR="00476D85">
        <w:t>fires,</w:t>
      </w:r>
      <w:r w:rsidR="00EE2F87">
        <w:t xml:space="preserve"> contributing to ongoing discussions of </w:t>
      </w:r>
      <w:r w:rsidR="00481594">
        <w:t xml:space="preserve">both past and present </w:t>
      </w:r>
      <w:r w:rsidR="00EE2F87">
        <w:t>coast redwood fire regimes</w:t>
      </w:r>
      <w:r w:rsidR="00481594">
        <w:t>.</w:t>
      </w:r>
    </w:p>
    <w:p w14:paraId="00000015" w14:textId="1DE892C1" w:rsidR="008700DA" w:rsidRDefault="00EE2F87">
      <w:pPr>
        <w:pStyle w:val="Heading1"/>
        <w:spacing w:line="480" w:lineRule="auto"/>
      </w:pPr>
      <w:r>
        <w:lastRenderedPageBreak/>
        <w:t>Introduction</w:t>
      </w:r>
    </w:p>
    <w:p w14:paraId="00000016" w14:textId="47F4AA33" w:rsidR="008700DA" w:rsidRDefault="00C816CD">
      <w:pPr>
        <w:spacing w:line="480" w:lineRule="auto"/>
        <w:ind w:firstLine="720"/>
      </w:pPr>
      <w:r>
        <w:rPr>
          <w:color w:val="000000"/>
        </w:rPr>
        <w:t xml:space="preserve">Fire as a disturbance is a key ecosystem process undergoing shifts in severity and frequency in many systems </w:t>
      </w:r>
      <w:del w:id="145" w:author="Dan Gavin" w:date="2022-03-15T10:21:00Z">
        <w:r w:rsidDel="00AE76E3">
          <w:rPr>
            <w:color w:val="000000"/>
          </w:rPr>
          <w:delText>as a result of</w:delText>
        </w:r>
      </w:del>
      <w:ins w:id="146" w:author="Dan Gavin" w:date="2022-03-15T10:21:00Z">
        <w:r w:rsidR="00AE76E3">
          <w:rPr>
            <w:color w:val="000000"/>
          </w:rPr>
          <w:t>because of</w:t>
        </w:r>
      </w:ins>
      <w:r>
        <w:rPr>
          <w:color w:val="000000"/>
        </w:rPr>
        <w:t xml:space="preserve"> climate change. Characterizing shifts in modern fire regimes, however, requires an understanding of the baseline patterns of fire </w:t>
      </w:r>
      <w:del w:id="147" w:author="Dan Gavin" w:date="2022-03-15T10:21:00Z">
        <w:r w:rsidDel="00AE76E3">
          <w:rPr>
            <w:color w:val="000000"/>
          </w:rPr>
          <w:delText>in a given</w:delText>
        </w:r>
      </w:del>
      <w:ins w:id="148" w:author="Dan Gavin" w:date="2022-03-15T10:21:00Z">
        <w:r w:rsidR="00AE76E3">
          <w:rPr>
            <w:color w:val="000000"/>
          </w:rPr>
          <w:t>in each</w:t>
        </w:r>
      </w:ins>
      <w:r>
        <w:rPr>
          <w:color w:val="000000"/>
        </w:rPr>
        <w:t xml:space="preserve"> system prior to anthropogenic warming. Specifically, c</w:t>
      </w:r>
      <w:r w:rsidR="00651A52">
        <w:rPr>
          <w:color w:val="000000"/>
        </w:rPr>
        <w:t xml:space="preserve">ontextualizing </w:t>
      </w:r>
      <w:r w:rsidR="00EE2F87">
        <w:rPr>
          <w:color w:val="000000"/>
        </w:rPr>
        <w:t xml:space="preserve">fire in modern ecosystems under changing climatic and fire conditions requires </w:t>
      </w:r>
      <w:r w:rsidR="00651A52">
        <w:rPr>
          <w:color w:val="000000"/>
        </w:rPr>
        <w:t>the spatial and temporal insights provid</w:t>
      </w:r>
      <w:r w:rsidR="00EE2F87">
        <w:rPr>
          <w:color w:val="000000"/>
        </w:rPr>
        <w:t>e</w:t>
      </w:r>
      <w:r w:rsidR="00651A52">
        <w:rPr>
          <w:color w:val="000000"/>
        </w:rPr>
        <w:t>d by long-term (millennial-scale or longer) records of fire</w:t>
      </w:r>
      <w:r w:rsidR="00EE2F87">
        <w:rPr>
          <w:color w:val="000000"/>
        </w:rPr>
        <w:t xml:space="preserve"> (Whitlock et al. 2003, Gavin et al. 2007). </w:t>
      </w:r>
      <w:r w:rsidR="00EE2F87">
        <w:t xml:space="preserve">Paleoecological records of fire provide insights into the interactions of fire, vegetation and climate over longer time scales, enabling investigation of the functional mechanisms and relationships driving changes in fire regimes (Conedera et al. 2009). Additionally, millennial-scale fire records clarify historic and pre-historic ranges of fire variability, </w:t>
      </w:r>
      <w:r w:rsidR="00230173">
        <w:t xml:space="preserve">providing context for </w:t>
      </w:r>
      <w:r w:rsidR="00EE2F87">
        <w:t xml:space="preserve">modern shifts in variability. </w:t>
      </w:r>
      <w:moveToRangeStart w:id="149" w:author="Dan Gavin" w:date="2022-03-15T11:19:00Z" w:name="move98235607"/>
      <w:moveTo w:id="150" w:author="Dan Gavin" w:date="2022-03-15T11:19:00Z">
        <w:r w:rsidR="003948EF" w:rsidRPr="00651A52">
          <w:t>Clarifying</w:t>
        </w:r>
        <w:r w:rsidR="003948EF">
          <w:t xml:space="preserve"> uncertainties in millennial-scale fire patterns in ecosystems without reliable, appropriate, or accessible paleoecological archives</w:t>
        </w:r>
      </w:moveTo>
      <w:ins w:id="151" w:author="Dan Gavin" w:date="2022-03-15T11:20:00Z">
        <w:r w:rsidR="003948EF">
          <w:t>, such as</w:t>
        </w:r>
      </w:ins>
      <w:moveTo w:id="152" w:author="Dan Gavin" w:date="2022-03-15T11:19:00Z">
        <w:r w:rsidR="003948EF">
          <w:t xml:space="preserve"> </w:t>
        </w:r>
      </w:moveTo>
      <w:ins w:id="153" w:author="Dan Gavin" w:date="2022-03-15T11:20:00Z">
        <w:r w:rsidR="003948EF">
          <w:rPr>
            <w:color w:val="000000"/>
          </w:rPr>
          <w:t xml:space="preserve">lacustrine depositional environments or </w:t>
        </w:r>
        <w:r w:rsidR="003948EF" w:rsidRPr="00651A52">
          <w:rPr>
            <w:color w:val="000000"/>
          </w:rPr>
          <w:t>suitable tree ring records</w:t>
        </w:r>
        <w:r w:rsidR="003948EF">
          <w:rPr>
            <w:color w:val="000000"/>
          </w:rPr>
          <w:t>,</w:t>
        </w:r>
        <w:r w:rsidR="003948EF">
          <w:t xml:space="preserve"> </w:t>
        </w:r>
      </w:ins>
      <w:moveTo w:id="154" w:author="Dan Gavin" w:date="2022-03-15T11:19:00Z">
        <w:r w:rsidR="003948EF">
          <w:t xml:space="preserve">will require insight from novel fire proxies and archives. </w:t>
        </w:r>
      </w:moveTo>
      <w:moveToRangeEnd w:id="149"/>
      <w:r w:rsidR="00EE2F87">
        <w:rPr>
          <w:color w:val="000000"/>
        </w:rPr>
        <w:t xml:space="preserve">Methods such as radiocarbon dating </w:t>
      </w:r>
      <w:ins w:id="155" w:author="Dan Gavin" w:date="2022-03-15T11:20:00Z">
        <w:r w:rsidR="003948EF">
          <w:rPr>
            <w:color w:val="000000"/>
          </w:rPr>
          <w:t xml:space="preserve">of soil charcoal </w:t>
        </w:r>
      </w:ins>
      <w:commentRangeStart w:id="156"/>
      <w:del w:id="157" w:author="Dan Gavin" w:date="2022-03-15T11:24:00Z">
        <w:r w:rsidR="00EE2F87" w:rsidDel="00385558">
          <w:rPr>
            <w:color w:val="000000"/>
          </w:rPr>
          <w:delText xml:space="preserve">and pyrogenic carbon estimates </w:delText>
        </w:r>
      </w:del>
      <w:r w:rsidR="00EE2F87">
        <w:rPr>
          <w:color w:val="000000"/>
        </w:rPr>
        <w:t xml:space="preserve">may </w:t>
      </w:r>
      <w:commentRangeEnd w:id="156"/>
      <w:r w:rsidR="00385558">
        <w:rPr>
          <w:rStyle w:val="CommentReference"/>
        </w:rPr>
        <w:commentReference w:id="156"/>
      </w:r>
      <w:r w:rsidR="00651A52">
        <w:rPr>
          <w:color w:val="000000"/>
        </w:rPr>
        <w:t>enable</w:t>
      </w:r>
      <w:r w:rsidR="00EE2F87">
        <w:rPr>
          <w:color w:val="000000"/>
        </w:rPr>
        <w:t xml:space="preserve"> </w:t>
      </w:r>
      <w:r w:rsidR="00F31D63">
        <w:rPr>
          <w:color w:val="000000"/>
        </w:rPr>
        <w:t>reconstructing</w:t>
      </w:r>
      <w:r w:rsidR="00EE2F87">
        <w:rPr>
          <w:color w:val="000000"/>
        </w:rPr>
        <w:t xml:space="preserve"> </w:t>
      </w:r>
      <w:ins w:id="158" w:author="Dan Gavin" w:date="2022-03-15T11:22:00Z">
        <w:r w:rsidR="003948EF">
          <w:rPr>
            <w:color w:val="000000"/>
          </w:rPr>
          <w:t xml:space="preserve">spatially-specific </w:t>
        </w:r>
      </w:ins>
      <w:r w:rsidR="00EE2F87">
        <w:rPr>
          <w:color w:val="000000"/>
        </w:rPr>
        <w:t xml:space="preserve">fire </w:t>
      </w:r>
      <w:del w:id="159" w:author="Dan Gavin" w:date="2022-03-15T11:22:00Z">
        <w:r w:rsidR="00EE2F87" w:rsidDel="003948EF">
          <w:rPr>
            <w:color w:val="000000"/>
          </w:rPr>
          <w:delText xml:space="preserve">activity </w:delText>
        </w:r>
      </w:del>
      <w:ins w:id="160" w:author="Dan Gavin" w:date="2022-03-15T11:22:00Z">
        <w:r w:rsidR="003948EF">
          <w:rPr>
            <w:color w:val="000000"/>
          </w:rPr>
          <w:t xml:space="preserve">history </w:t>
        </w:r>
      </w:ins>
      <w:del w:id="161" w:author="Dan Gavin" w:date="2022-03-15T11:22:00Z">
        <w:r w:rsidR="00EE2F87" w:rsidDel="003948EF">
          <w:rPr>
            <w:color w:val="000000"/>
          </w:rPr>
          <w:delText>in locations without reliable</w:delText>
        </w:r>
      </w:del>
      <w:del w:id="162" w:author="Dan Gavin" w:date="2022-03-15T11:20:00Z">
        <w:r w:rsidR="00EE2F87" w:rsidDel="003948EF">
          <w:rPr>
            <w:color w:val="000000"/>
          </w:rPr>
          <w:delText xml:space="preserve"> lacustrine depositional environments or </w:delText>
        </w:r>
        <w:r w:rsidR="00EE2F87" w:rsidRPr="00651A52" w:rsidDel="003948EF">
          <w:rPr>
            <w:color w:val="000000"/>
          </w:rPr>
          <w:delText>suitable tree ring records</w:delText>
        </w:r>
      </w:del>
      <w:del w:id="163" w:author="Dan Gavin" w:date="2022-03-15T11:22:00Z">
        <w:r w:rsidR="00EE2F87" w:rsidRPr="00651A52" w:rsidDel="003948EF">
          <w:rPr>
            <w:color w:val="000000"/>
          </w:rPr>
          <w:delText>, but also depend on access</w:delText>
        </w:r>
      </w:del>
      <w:ins w:id="164" w:author="Dan Gavin" w:date="2022-03-15T11:23:00Z">
        <w:r w:rsidR="00FD0BCC">
          <w:rPr>
            <w:color w:val="000000"/>
          </w:rPr>
          <w:t>if there is a reliable record in</w:t>
        </w:r>
      </w:ins>
      <w:ins w:id="165" w:author="Dan Gavin" w:date="2022-03-15T11:22:00Z">
        <w:r w:rsidR="003948EF">
          <w:rPr>
            <w:color w:val="000000"/>
          </w:rPr>
          <w:t xml:space="preserve"> </w:t>
        </w:r>
      </w:ins>
      <w:del w:id="166" w:author="Dan Gavin" w:date="2022-03-15T11:23:00Z">
        <w:r w:rsidR="00EE2F87" w:rsidRPr="00651A52" w:rsidDel="00FD0BCC">
          <w:rPr>
            <w:color w:val="000000"/>
          </w:rPr>
          <w:delText xml:space="preserve"> </w:delText>
        </w:r>
        <w:r w:rsidR="00EE2F87" w:rsidRPr="00651A52" w:rsidDel="003948EF">
          <w:rPr>
            <w:color w:val="000000"/>
          </w:rPr>
          <w:delText xml:space="preserve">to </w:delText>
        </w:r>
        <w:r w:rsidR="00651A52" w:rsidRPr="00651A52" w:rsidDel="003948EF">
          <w:rPr>
            <w:color w:val="000000"/>
          </w:rPr>
          <w:delText>an</w:delText>
        </w:r>
        <w:r w:rsidR="00EE2F87" w:rsidRPr="00651A52" w:rsidDel="003948EF">
          <w:rPr>
            <w:color w:val="000000"/>
          </w:rPr>
          <w:delText xml:space="preserve"> appropriate physical</w:delText>
        </w:r>
      </w:del>
      <w:ins w:id="167" w:author="Dan Gavin" w:date="2022-03-15T11:23:00Z">
        <w:r w:rsidR="003948EF">
          <w:rPr>
            <w:color w:val="000000"/>
          </w:rPr>
          <w:t xml:space="preserve">soils </w:t>
        </w:r>
        <w:r w:rsidR="00FD0BCC">
          <w:rPr>
            <w:color w:val="000000"/>
          </w:rPr>
          <w:t>that have</w:t>
        </w:r>
        <w:r w:rsidR="003948EF">
          <w:rPr>
            <w:color w:val="000000"/>
          </w:rPr>
          <w:t xml:space="preserve"> little </w:t>
        </w:r>
      </w:ins>
      <w:ins w:id="168" w:author="Dan Gavin" w:date="2022-03-15T11:24:00Z">
        <w:r w:rsidR="003D0DBA">
          <w:rPr>
            <w:color w:val="000000"/>
          </w:rPr>
          <w:t>recent human</w:t>
        </w:r>
      </w:ins>
      <w:ins w:id="169" w:author="Dan Gavin" w:date="2022-03-15T11:23:00Z">
        <w:r w:rsidR="003948EF">
          <w:rPr>
            <w:color w:val="000000"/>
          </w:rPr>
          <w:t xml:space="preserve"> disturbance</w:t>
        </w:r>
      </w:ins>
      <w:del w:id="170" w:author="Dan Gavin" w:date="2022-03-15T11:23:00Z">
        <w:r w:rsidR="00EE2F87" w:rsidRPr="00651A52" w:rsidDel="003948EF">
          <w:rPr>
            <w:color w:val="000000"/>
          </w:rPr>
          <w:delText xml:space="preserve"> archive</w:delText>
        </w:r>
        <w:r w:rsidR="00F31D63" w:rsidDel="003948EF">
          <w:rPr>
            <w:color w:val="000000"/>
          </w:rPr>
          <w:delText xml:space="preserve"> of soil charcoal</w:delText>
        </w:r>
      </w:del>
      <w:r w:rsidR="00651A52" w:rsidRPr="00651A52">
        <w:rPr>
          <w:color w:val="000000"/>
        </w:rPr>
        <w:t xml:space="preserve">. </w:t>
      </w:r>
      <w:moveFromRangeStart w:id="171" w:author="Dan Gavin" w:date="2022-03-15T11:19:00Z" w:name="move98235607"/>
      <w:moveFrom w:id="172" w:author="Dan Gavin" w:date="2022-03-15T11:19:00Z">
        <w:r w:rsidR="00EE2F87" w:rsidRPr="00651A52" w:rsidDel="003948EF">
          <w:t>Clarifying</w:t>
        </w:r>
        <w:r w:rsidR="00EE2F87" w:rsidDel="003948EF">
          <w:t xml:space="preserve"> uncertainties </w:t>
        </w:r>
        <w:r w:rsidR="00651A52" w:rsidDel="003948EF">
          <w:t>in</w:t>
        </w:r>
        <w:r w:rsidR="00EE2F87" w:rsidDel="003948EF">
          <w:t xml:space="preserve"> millennial-scale fire patterns in ecosystems without reliable</w:t>
        </w:r>
        <w:r w:rsidR="00230173" w:rsidDel="003948EF">
          <w:t xml:space="preserve">, </w:t>
        </w:r>
        <w:r w:rsidR="005F22BA" w:rsidDel="003948EF">
          <w:t>appropriate,</w:t>
        </w:r>
        <w:r w:rsidR="00230173" w:rsidDel="003948EF">
          <w:t xml:space="preserve"> or accessible paleoecological archives</w:t>
        </w:r>
        <w:r w:rsidR="00EE2F87" w:rsidDel="003948EF">
          <w:t xml:space="preserve"> will require insight from novel fire proxies and archives. </w:t>
        </w:r>
      </w:moveFrom>
      <w:moveFromRangeEnd w:id="171"/>
    </w:p>
    <w:p w14:paraId="00000018" w14:textId="4B60C24A" w:rsidR="008700DA" w:rsidRDefault="00EE2F87" w:rsidP="009C1912">
      <w:pPr>
        <w:spacing w:line="480" w:lineRule="auto"/>
        <w:ind w:firstLine="720"/>
      </w:pPr>
      <w:r>
        <w:t xml:space="preserve">The distribution and abundance of pyrogenic carbon and charcoal stored within soil can provide insight into local long-term fire dynamics. Pyrogenic carbon (henceforth referred to as PyC) </w:t>
      </w:r>
      <w:r w:rsidR="005F4CBD">
        <w:t>is</w:t>
      </w:r>
      <w:r>
        <w:t xml:space="preserve"> the physical residue and productions of fire </w:t>
      </w:r>
      <w:r w:rsidR="005F4CBD">
        <w:t xml:space="preserve">and </w:t>
      </w:r>
      <w:r>
        <w:t>includ</w:t>
      </w:r>
      <w:r w:rsidR="005F4CBD">
        <w:t>es</w:t>
      </w:r>
      <w:r>
        <w:t xml:space="preserve"> soot, char, partially charred material and </w:t>
      </w:r>
      <w:r w:rsidR="005F4CBD">
        <w:t xml:space="preserve">any </w:t>
      </w:r>
      <w:ins w:id="173" w:author="Dan Gavin" w:date="2022-03-15T11:25:00Z">
        <w:r w:rsidR="00385558">
          <w:t xml:space="preserve">organic </w:t>
        </w:r>
      </w:ins>
      <w:del w:id="174" w:author="Dan Gavin" w:date="2022-03-15T11:25:00Z">
        <w:r w:rsidDel="00385558">
          <w:delText xml:space="preserve">individual </w:delText>
        </w:r>
      </w:del>
      <w:r>
        <w:t>compounds altered on a molecular level by combustion</w:t>
      </w:r>
      <w:r w:rsidR="005F4CBD">
        <w:t xml:space="preserve"> </w:t>
      </w:r>
      <w:r>
        <w:t xml:space="preserve">(Bird et al. 2015). </w:t>
      </w:r>
      <w:r w:rsidR="005F4CBD">
        <w:t xml:space="preserve">Here, we use PyC to </w:t>
      </w:r>
      <w:r>
        <w:t xml:space="preserve">capture the full spectrum of combusted material present in </w:t>
      </w:r>
      <w:r w:rsidR="00BC1476">
        <w:t>soil and</w:t>
      </w:r>
      <w:r>
        <w:t xml:space="preserve"> reserve the term ‘charcoal’ specifically to refer to macroscopic fragments of partially combusted </w:t>
      </w:r>
      <w:r>
        <w:lastRenderedPageBreak/>
        <w:t xml:space="preserve">material (Knicker 2001, Bird et al. 2015, Schmidt and Noack 2000). The presence and distribution of soil charcoal </w:t>
      </w:r>
      <w:del w:id="175" w:author="Dan Gavin" w:date="2022-03-15T11:30:00Z">
        <w:r w:rsidDel="007D244E">
          <w:delText xml:space="preserve">and pyrogenic carbon </w:delText>
        </w:r>
      </w:del>
      <w:r>
        <w:t xml:space="preserve">within soil is a meaningful proxy of fire history </w:t>
      </w:r>
      <w:r w:rsidR="006E2644">
        <w:t xml:space="preserve">since it </w:t>
      </w:r>
      <w:del w:id="176" w:author="Dan Gavin" w:date="2022-03-15T11:30:00Z">
        <w:r w:rsidR="00BC1476" w:rsidDel="007D244E">
          <w:delText>communicates</w:delText>
        </w:r>
        <w:r w:rsidR="006E2644" w:rsidDel="007D244E">
          <w:delText xml:space="preserve"> </w:delText>
        </w:r>
      </w:del>
      <w:ins w:id="177" w:author="Dan Gavin" w:date="2022-03-15T11:30:00Z">
        <w:r w:rsidR="007D244E">
          <w:t xml:space="preserve">reveals </w:t>
        </w:r>
      </w:ins>
      <w:r w:rsidR="006E2644">
        <w:t xml:space="preserve">the age </w:t>
      </w:r>
      <w:ins w:id="178" w:author="Dan Gavin" w:date="2022-03-15T11:30:00Z">
        <w:r w:rsidR="007D244E">
          <w:t xml:space="preserve">(when dated) </w:t>
        </w:r>
      </w:ins>
      <w:r w:rsidR="006E2644">
        <w:t xml:space="preserve">and spatial location of past fires </w:t>
      </w:r>
      <w:r>
        <w:t>(</w:t>
      </w:r>
      <w:commentRangeStart w:id="179"/>
      <w:r>
        <w:t>Gavin et al. 2007,</w:t>
      </w:r>
      <w:del w:id="180" w:author="Dan Gavin" w:date="2022-03-15T11:31:00Z">
        <w:r w:rsidDel="007D244E">
          <w:delText xml:space="preserve"> Ohlson and Tryterud 2000</w:delText>
        </w:r>
        <w:commentRangeEnd w:id="179"/>
        <w:r w:rsidR="007D244E" w:rsidDel="007D244E">
          <w:rPr>
            <w:rStyle w:val="CommentReference"/>
          </w:rPr>
          <w:commentReference w:id="179"/>
        </w:r>
      </w:del>
      <w:r>
        <w:t>)</w:t>
      </w:r>
      <w:ins w:id="181" w:author="Dan Gavin" w:date="2022-03-15T11:28:00Z">
        <w:r w:rsidR="00385558">
          <w:t xml:space="preserve"> and quantifies the </w:t>
        </w:r>
      </w:ins>
      <w:ins w:id="182" w:author="Dan Gavin" w:date="2022-03-15T11:29:00Z">
        <w:r w:rsidR="00385558">
          <w:t xml:space="preserve">amount of the soil carbon stock that is </w:t>
        </w:r>
      </w:ins>
      <w:ins w:id="183" w:author="Dan Gavin" w:date="2022-03-15T11:28:00Z">
        <w:r w:rsidR="00385558">
          <w:t>sequester</w:t>
        </w:r>
      </w:ins>
      <w:ins w:id="184" w:author="Dan Gavin" w:date="2022-03-15T11:29:00Z">
        <w:r w:rsidR="00385558">
          <w:t>ed</w:t>
        </w:r>
      </w:ins>
      <w:ins w:id="185" w:author="Dan Gavin" w:date="2022-03-15T11:28:00Z">
        <w:r w:rsidR="00385558">
          <w:t xml:space="preserve"> into a long-lived recalcitrant </w:t>
        </w:r>
      </w:ins>
      <w:ins w:id="186" w:author="Dan Gavin" w:date="2022-03-15T11:29:00Z">
        <w:r w:rsidR="00385558">
          <w:t>stock</w:t>
        </w:r>
      </w:ins>
      <w:ins w:id="187" w:author="Dan Gavin" w:date="2022-03-15T11:31:00Z">
        <w:r w:rsidR="007D244E">
          <w:t xml:space="preserve"> (Schmidt et al. 2011)</w:t>
        </w:r>
      </w:ins>
      <w:r>
        <w:t xml:space="preserve">. Soil charcoal </w:t>
      </w:r>
      <w:ins w:id="188" w:author="Dan Gavin" w:date="2022-03-15T11:49:00Z">
        <w:r w:rsidR="00822C1C">
          <w:t>fragments are</w:t>
        </w:r>
      </w:ins>
      <w:del w:id="189" w:author="Dan Gavin" w:date="2022-03-15T11:49:00Z">
        <w:r w:rsidDel="00822C1C">
          <w:delText>is</w:delText>
        </w:r>
      </w:del>
      <w:r>
        <w:t xml:space="preserve"> </w:t>
      </w:r>
      <w:del w:id="190" w:author="Dan Gavin" w:date="2022-03-15T11:49:00Z">
        <w:r w:rsidDel="00822C1C">
          <w:delText>often both</w:delText>
        </w:r>
      </w:del>
      <w:ins w:id="191" w:author="Dan Gavin" w:date="2022-03-15T11:49:00Z">
        <w:r w:rsidR="00822C1C">
          <w:t>also</w:t>
        </w:r>
      </w:ins>
      <w:r>
        <w:t xml:space="preserve"> spatially constrained </w:t>
      </w:r>
      <w:del w:id="192" w:author="Dan Gavin" w:date="2022-03-15T11:49:00Z">
        <w:r w:rsidDel="00822C1C">
          <w:delText>and temporally persistent</w:delText>
        </w:r>
        <w:r w:rsidR="009C1912" w:rsidDel="00822C1C">
          <w:delText xml:space="preserve"> (</w:delText>
        </w:r>
      </w:del>
      <w:del w:id="193" w:author="Dan Gavin" w:date="2022-03-15T11:31:00Z">
        <w:r w:rsidR="005F22BA" w:rsidDel="007D244E">
          <w:delText>Schmidt et al. 2011</w:delText>
        </w:r>
      </w:del>
      <w:del w:id="194" w:author="Dan Gavin" w:date="2022-03-15T11:49:00Z">
        <w:r w:rsidR="009C1912" w:rsidDel="00822C1C">
          <w:delText>)</w:delText>
        </w:r>
      </w:del>
      <w:r>
        <w:t xml:space="preserve">: in systems without substantial soil movement, the presence of soil charcoal </w:t>
      </w:r>
      <w:r w:rsidR="009C1912">
        <w:t xml:space="preserve">reflects the </w:t>
      </w:r>
      <w:r>
        <w:t xml:space="preserve">specific </w:t>
      </w:r>
      <w:r w:rsidR="009C1912">
        <w:t xml:space="preserve">location of a </w:t>
      </w:r>
      <w:r>
        <w:t>fire (Gavin et al. 2007, Clark 1988</w:t>
      </w:r>
      <w:ins w:id="195" w:author="Dan Gavin" w:date="2022-03-15T11:49:00Z">
        <w:r w:rsidR="00822C1C" w:rsidRPr="00822C1C">
          <w:t xml:space="preserve"> </w:t>
        </w:r>
        <w:r w:rsidR="00822C1C">
          <w:t>Ohlson and Tryterud 2000</w:t>
        </w:r>
      </w:ins>
      <w:r>
        <w:t>)</w:t>
      </w:r>
      <w:r w:rsidR="00BC1476">
        <w:t>. Furthermore</w:t>
      </w:r>
      <w:r w:rsidR="00504DB7">
        <w:t xml:space="preserve">, </w:t>
      </w:r>
      <w:r>
        <w:t xml:space="preserve">charcoal incorporated into forest soils may reside for </w:t>
      </w:r>
      <w:r w:rsidR="00BC1476">
        <w:t xml:space="preserve">centuries to </w:t>
      </w:r>
      <w:r w:rsidR="005F22BA">
        <w:t>millennia</w:t>
      </w:r>
      <w:r>
        <w:t xml:space="preserve"> (</w:t>
      </w:r>
      <w:r w:rsidR="00BC1476">
        <w:t>Hammes et al. 2008, Lehmann et al. 2008)</w:t>
      </w:r>
      <w:r>
        <w:t xml:space="preserve">, allowing charcoal to serve as an archive of fire history that both overlaps and predates tree-ring and anthropogenic records (Bird et al. 2015). </w:t>
      </w:r>
      <w:ins w:id="196" w:author="Dan Gavin" w:date="2022-03-15T11:43:00Z">
        <w:r w:rsidR="00067200">
          <w:t xml:space="preserve"> </w:t>
        </w:r>
        <w:commentRangeStart w:id="197"/>
        <w:r w:rsidR="00067200">
          <w:rPr>
            <w:color w:val="000000"/>
          </w:rPr>
          <w:t>In this study</w:t>
        </w:r>
      </w:ins>
      <w:commentRangeEnd w:id="197"/>
      <w:ins w:id="198" w:author="Dan Gavin" w:date="2022-03-15T11:48:00Z">
        <w:r w:rsidR="00822C1C">
          <w:rPr>
            <w:rStyle w:val="CommentReference"/>
          </w:rPr>
          <w:commentReference w:id="197"/>
        </w:r>
      </w:ins>
      <w:ins w:id="199" w:author="Dan Gavin" w:date="2022-03-15T11:43:00Z">
        <w:r w:rsidR="00067200">
          <w:rPr>
            <w:color w:val="000000"/>
          </w:rPr>
          <w:t>, we quantify soil</w:t>
        </w:r>
      </w:ins>
      <w:ins w:id="200" w:author="Dan Gavin" w:date="2022-03-15T11:44:00Z">
        <w:r w:rsidR="00067200">
          <w:rPr>
            <w:color w:val="000000"/>
          </w:rPr>
          <w:t xml:space="preserve"> charcoal, PyC, and total </w:t>
        </w:r>
      </w:ins>
      <w:ins w:id="201" w:author="Dan Gavin" w:date="2022-03-17T08:29:00Z">
        <w:r w:rsidR="004E775F">
          <w:rPr>
            <w:color w:val="000000"/>
          </w:rPr>
          <w:t xml:space="preserve">soil </w:t>
        </w:r>
      </w:ins>
      <w:ins w:id="202" w:author="Dan Gavin" w:date="2022-03-15T11:44:00Z">
        <w:r w:rsidR="00067200">
          <w:rPr>
            <w:color w:val="000000"/>
          </w:rPr>
          <w:t xml:space="preserve">carbon in old-growth coast redwood </w:t>
        </w:r>
      </w:ins>
      <w:ins w:id="203" w:author="Dan Gavin" w:date="2022-03-15T11:51:00Z">
        <w:r w:rsidR="000B47A7">
          <w:rPr>
            <w:color w:val="000000"/>
          </w:rPr>
          <w:t>(</w:t>
        </w:r>
        <w:r w:rsidR="000B47A7" w:rsidRPr="000B47A7">
          <w:rPr>
            <w:i/>
            <w:iCs/>
            <w:color w:val="000000"/>
            <w:rPrChange w:id="204" w:author="Dan Gavin" w:date="2022-03-15T11:51:00Z">
              <w:rPr>
                <w:color w:val="000000"/>
              </w:rPr>
            </w:rPrChange>
          </w:rPr>
          <w:t>Sequoia sempervirens</w:t>
        </w:r>
        <w:r w:rsidR="000B47A7">
          <w:rPr>
            <w:color w:val="000000"/>
          </w:rPr>
          <w:t xml:space="preserve">) </w:t>
        </w:r>
      </w:ins>
      <w:ins w:id="205" w:author="Dan Gavin" w:date="2022-03-15T11:44:00Z">
        <w:r w:rsidR="00067200">
          <w:rPr>
            <w:color w:val="000000"/>
          </w:rPr>
          <w:t xml:space="preserve">forest where </w:t>
        </w:r>
      </w:ins>
      <w:ins w:id="206" w:author="Dan Gavin" w:date="2022-03-15T11:45:00Z">
        <w:r w:rsidR="00067200">
          <w:rPr>
            <w:color w:val="000000"/>
          </w:rPr>
          <w:t>lacustrine records do not exist and tree-ring fire scar records are sparse and difficult to collect.</w:t>
        </w:r>
      </w:ins>
      <w:ins w:id="207" w:author="Dan Gavin" w:date="2022-03-15T11:44:00Z">
        <w:r w:rsidR="00067200">
          <w:rPr>
            <w:color w:val="000000"/>
          </w:rPr>
          <w:t xml:space="preserve"> </w:t>
        </w:r>
      </w:ins>
    </w:p>
    <w:p w14:paraId="00000019" w14:textId="31D504BA" w:rsidR="008700DA" w:rsidRDefault="00EE2F87">
      <w:pPr>
        <w:spacing w:line="480" w:lineRule="auto"/>
      </w:pPr>
      <w:r>
        <w:tab/>
      </w:r>
      <w:r w:rsidR="00EA2E8F">
        <w:t>U</w:t>
      </w:r>
      <w:r>
        <w:t>sing soil charcoal as a proxy of fire relies on radiocarbon dating charcoal fragments found within specific soil contexts and depths (i.e., Gavin et al. 2007). Radiocarbon dating, however, is an imperfect approach: the technique is expensive, and may overestimate the realistic age of a fire if the wood material itself is old enough at the time of burning (referred to as the inbuilt age</w:t>
      </w:r>
      <w:ins w:id="208" w:author="Dan Gavin" w:date="2022-03-15T11:42:00Z">
        <w:r w:rsidR="00067200">
          <w:t xml:space="preserve"> or inherited age</w:t>
        </w:r>
      </w:ins>
      <w:del w:id="209" w:author="Dan Gavin" w:date="2022-03-15T11:42:00Z">
        <w:r w:rsidDel="00067200">
          <w:delText xml:space="preserve"> error</w:delText>
        </w:r>
      </w:del>
      <w:r>
        <w:t>) (Gavin</w:t>
      </w:r>
      <w:del w:id="210" w:author="Dan Gavin" w:date="2022-03-15T11:42:00Z">
        <w:r w:rsidDel="00067200">
          <w:delText xml:space="preserve"> et al.</w:delText>
        </w:r>
      </w:del>
      <w:r>
        <w:t xml:space="preserve"> 2003, Harmon et al. 1986). </w:t>
      </w:r>
      <w:ins w:id="211" w:author="Dan Gavin" w:date="2022-03-15T11:45:00Z">
        <w:r w:rsidR="00067200">
          <w:t>In addi</w:t>
        </w:r>
      </w:ins>
      <w:ins w:id="212" w:author="Dan Gavin" w:date="2022-03-15T11:46:00Z">
        <w:r w:rsidR="00067200">
          <w:t xml:space="preserve">tion, soil disturbance, from bioturbation, colluvial soil movement, and debris </w:t>
        </w:r>
      </w:ins>
      <w:ins w:id="213" w:author="Dan Gavin" w:date="2022-03-15T11:47:00Z">
        <w:r w:rsidR="00067200">
          <w:t xml:space="preserve">flows </w:t>
        </w:r>
        <w:r w:rsidR="00C9636E">
          <w:t>affect the soil stratigraphy and time-depth preserved at a site.</w:t>
        </w:r>
      </w:ins>
      <w:ins w:id="214" w:author="Dan Gavin" w:date="2022-03-15T11:46:00Z">
        <w:r w:rsidR="00067200">
          <w:t xml:space="preserve"> </w:t>
        </w:r>
      </w:ins>
      <w:r w:rsidR="00671A4A">
        <w:t>Despite</w:t>
      </w:r>
      <w:r>
        <w:t xml:space="preserve"> those limitations, the use of radiocarbon dated charcoal </w:t>
      </w:r>
      <w:del w:id="215" w:author="Dan Gavin" w:date="2022-03-17T08:31:00Z">
        <w:r w:rsidDel="004E775F">
          <w:delText xml:space="preserve">material </w:delText>
        </w:r>
      </w:del>
      <w:r>
        <w:t>as a proxy of fire activity persists, particularly in systems without alternative reliable archives (</w:t>
      </w:r>
      <w:commentRangeStart w:id="216"/>
      <w:r>
        <w:t>Gavin et al. 2003</w:t>
      </w:r>
      <w:commentRangeEnd w:id="216"/>
      <w:r w:rsidR="00B4285D">
        <w:rPr>
          <w:rStyle w:val="CommentReference"/>
        </w:rPr>
        <w:commentReference w:id="216"/>
      </w:r>
      <w:r>
        <w:t xml:space="preserve">). </w:t>
      </w:r>
    </w:p>
    <w:p w14:paraId="79D6C545" w14:textId="7B8588B8" w:rsidR="00E80052" w:rsidRPr="00315DA1" w:rsidRDefault="00315DA1" w:rsidP="00997279">
      <w:pPr>
        <w:spacing w:line="480" w:lineRule="auto"/>
        <w:ind w:firstLine="720"/>
        <w:rPr>
          <w:color w:val="000000"/>
        </w:rPr>
      </w:pPr>
      <w:r>
        <w:rPr>
          <w:color w:val="000000"/>
        </w:rPr>
        <w:t>The characteristics and dynamics of the coast redwood fire regime across millennium remains uncertain (Varner and Jules 2017). T</w:t>
      </w:r>
      <w:r>
        <w:t xml:space="preserve">he mesic </w:t>
      </w:r>
      <w:del w:id="217" w:author="Dan Gavin" w:date="2022-03-17T08:32:00Z">
        <w:r w:rsidDel="004E775F">
          <w:delText xml:space="preserve">nature </w:delText>
        </w:r>
      </w:del>
      <w:ins w:id="218" w:author="Dan Gavin" w:date="2022-03-17T08:32:00Z">
        <w:r w:rsidR="004E775F">
          <w:t xml:space="preserve">environment </w:t>
        </w:r>
      </w:ins>
      <w:r>
        <w:t xml:space="preserve">of redwood forest </w:t>
      </w:r>
      <w:del w:id="219" w:author="Dan Gavin" w:date="2022-03-17T08:32:00Z">
        <w:r w:rsidDel="004E775F">
          <w:delText xml:space="preserve">structure </w:delText>
        </w:r>
      </w:del>
      <w:r>
        <w:t xml:space="preserve">and the </w:t>
      </w:r>
      <w:r>
        <w:lastRenderedPageBreak/>
        <w:t>frequent precipitation</w:t>
      </w:r>
      <w:ins w:id="220" w:author="Dan Gavin" w:date="2022-03-17T08:32:00Z">
        <w:r w:rsidR="004E775F">
          <w:t xml:space="preserve"> and fog</w:t>
        </w:r>
      </w:ins>
      <w:r>
        <w:t xml:space="preserve"> in </w:t>
      </w:r>
      <w:ins w:id="221" w:author="Dan Gavin" w:date="2022-03-17T08:32:00Z">
        <w:r w:rsidR="004E775F">
          <w:t>coastal n</w:t>
        </w:r>
      </w:ins>
      <w:del w:id="222" w:author="Dan Gavin" w:date="2022-03-17T08:32:00Z">
        <w:r w:rsidDel="004E775F">
          <w:delText>N</w:delText>
        </w:r>
      </w:del>
      <w:r>
        <w:t>orthern California suggest</w:t>
      </w:r>
      <w:ins w:id="223" w:author="Dan Gavin" w:date="2022-03-17T08:32:00Z">
        <w:r w:rsidR="004E775F">
          <w:t xml:space="preserve"> fire should be</w:t>
        </w:r>
      </w:ins>
      <w:r>
        <w:t xml:space="preserve"> infrequent</w:t>
      </w:r>
      <w:del w:id="224" w:author="Dan Gavin" w:date="2022-03-17T08:32:00Z">
        <w:r w:rsidDel="004E775F">
          <w:delText xml:space="preserve"> burning</w:delText>
        </w:r>
      </w:del>
      <w:r>
        <w:t xml:space="preserve">, yet existing tree ring </w:t>
      </w:r>
      <w:ins w:id="225" w:author="Dan Gavin" w:date="2022-03-17T08:33:00Z">
        <w:r w:rsidR="004E775F">
          <w:t xml:space="preserve">fire scar </w:t>
        </w:r>
      </w:ins>
      <w:r>
        <w:t xml:space="preserve">records reveal 30-year intervals between fire prior to Euro-American settlement (Stuart 1987, Brown and Swetnam 1994, Brown et al. 1999, Brown and Baxter 2003, Stephens and Fry 2005, Norman 2007). </w:t>
      </w:r>
      <w:commentRangeStart w:id="226"/>
      <w:r>
        <w:t xml:space="preserve">Some </w:t>
      </w:r>
      <w:commentRangeEnd w:id="226"/>
      <w:r w:rsidR="002A7142">
        <w:rPr>
          <w:rStyle w:val="CommentReference"/>
        </w:rPr>
        <w:commentReference w:id="226"/>
      </w:r>
      <w:del w:id="227" w:author="Dan Gavin" w:date="2022-03-17T08:33:00Z">
        <w:r w:rsidDel="002A7142">
          <w:delText xml:space="preserve">studies </w:delText>
        </w:r>
      </w:del>
      <w:r>
        <w:t>suggest that the decadal fire intervals prior to Euro-American settlement are the result of First Nations burning habits (Sawyer et al. 2000). While native burning may certainly have contributed to frequent fire, coast redwoods possess fire-adapted traits such as basal and epico</w:t>
      </w:r>
      <w:r w:rsidR="00BF4BE4">
        <w:t>r</w:t>
      </w:r>
      <w:r>
        <w:t xml:space="preserve">mic sprouting and thick bark that suggest a much longer co-existence with frequent fire (Sawyer et al. 2000). Current increases in the intensity and frequency of wildfires across the western United States have sparked concern about the consequences of frequent burning in coast redwood stands (Westerling et al. 2006, Fried at al. 2004). </w:t>
      </w:r>
      <w:ins w:id="228" w:author="Dan Gavin" w:date="2022-03-17T08:35:00Z">
        <w:r w:rsidR="002A7142">
          <w:t>[Here you could also say that nearby upslope areas, often &lt; 2 km away, are much drier oak and chaparral</w:t>
        </w:r>
      </w:ins>
      <w:ins w:id="229" w:author="Dan Gavin" w:date="2022-03-17T08:36:00Z">
        <w:r w:rsidR="002A7142">
          <w:t xml:space="preserve"> environments; fire may spread from these areas.] </w:t>
        </w:r>
      </w:ins>
      <w:r>
        <w:t>Despite their importance for</w:t>
      </w:r>
      <w:r w:rsidR="008E6037">
        <w:t xml:space="preserve"> contextualizing modern trends in variability</w:t>
      </w:r>
      <w:r>
        <w:t>, few traditional paleoecological records of fire</w:t>
      </w:r>
      <w:ins w:id="230" w:author="Dan Gavin" w:date="2022-03-17T08:36:00Z">
        <w:r w:rsidR="002A7142">
          <w:t xml:space="preserve"> in coast redwood</w:t>
        </w:r>
      </w:ins>
      <w:r>
        <w:t xml:space="preserve"> are available. Additionally, redwood tree rings can be difficult to date (</w:t>
      </w:r>
      <w:commentRangeStart w:id="231"/>
      <w:r w:rsidR="00736D6B">
        <w:t>Fritz 1940</w:t>
      </w:r>
      <w:commentRangeEnd w:id="231"/>
      <w:r w:rsidR="002A7142">
        <w:rPr>
          <w:rStyle w:val="CommentReference"/>
        </w:rPr>
        <w:commentReference w:id="231"/>
      </w:r>
      <w:r>
        <w:t xml:space="preserve">), and few lakes exist in the region with adequate sediment deposition (citation: me) highlighting the importance of using alternative techniques to </w:t>
      </w:r>
      <w:del w:id="232" w:author="Dan Gavin" w:date="2022-03-17T09:45:00Z">
        <w:r w:rsidDel="007419F4">
          <w:delText xml:space="preserve">accurately </w:delText>
        </w:r>
      </w:del>
      <w:r>
        <w:t>reconstruct stand</w:t>
      </w:r>
      <w:ins w:id="233" w:author="Dan Gavin" w:date="2022-03-17T09:45:00Z">
        <w:r w:rsidR="007419F4">
          <w:t>-level</w:t>
        </w:r>
      </w:ins>
      <w:r>
        <w:t xml:space="preserve"> fire </w:t>
      </w:r>
      <w:del w:id="234" w:author="Dan Gavin" w:date="2022-03-17T09:45:00Z">
        <w:r w:rsidDel="007419F4">
          <w:delText>dynamics</w:delText>
        </w:r>
      </w:del>
      <w:ins w:id="235" w:author="Dan Gavin" w:date="2022-03-17T09:45:00Z">
        <w:r w:rsidR="007419F4">
          <w:t>history</w:t>
        </w:r>
      </w:ins>
      <w:r>
        <w:t>.</w:t>
      </w:r>
    </w:p>
    <w:p w14:paraId="0000001A" w14:textId="164BD6D8" w:rsidR="008700DA" w:rsidRDefault="00EE2F87" w:rsidP="00997279">
      <w:pPr>
        <w:spacing w:line="480" w:lineRule="auto"/>
        <w:ind w:firstLine="720"/>
        <w:rPr>
          <w:color w:val="000000"/>
        </w:rPr>
      </w:pPr>
      <w:r>
        <w:t xml:space="preserve">No previous research has evaluated either the </w:t>
      </w:r>
      <w:commentRangeStart w:id="236"/>
      <w:ins w:id="237" w:author="Dan Gavin" w:date="2022-03-17T09:48:00Z">
        <w:r w:rsidR="007419F4">
          <w:t xml:space="preserve">total </w:t>
        </w:r>
      </w:ins>
      <w:r>
        <w:t xml:space="preserve">carbon </w:t>
      </w:r>
      <w:commentRangeEnd w:id="236"/>
      <w:r w:rsidR="007419F4">
        <w:rPr>
          <w:rStyle w:val="CommentReference"/>
        </w:rPr>
        <w:commentReference w:id="236"/>
      </w:r>
      <w:r>
        <w:t xml:space="preserve">or </w:t>
      </w:r>
      <w:commentRangeStart w:id="238"/>
      <w:r>
        <w:t xml:space="preserve">pyrogenic carbon </w:t>
      </w:r>
      <w:commentRangeEnd w:id="238"/>
      <w:r w:rsidR="00862482">
        <w:rPr>
          <w:rStyle w:val="CommentReference"/>
        </w:rPr>
        <w:commentReference w:id="238"/>
      </w:r>
      <w:r>
        <w:t>content of coast redwood mineral soils. Advances in charcoal and carbon quantification methods present a unique opportunity to investigate how fire has influenced characteristics of soil and carbon cycl</w:t>
      </w:r>
      <w:ins w:id="239" w:author="Dan Gavin" w:date="2022-03-17T10:03:00Z">
        <w:r w:rsidR="00BE1340">
          <w:t>ing</w:t>
        </w:r>
      </w:ins>
      <w:del w:id="240" w:author="Dan Gavin" w:date="2022-03-17T10:03:00Z">
        <w:r w:rsidDel="00BE1340">
          <w:delText>es</w:delText>
        </w:r>
      </w:del>
      <w:r>
        <w:t xml:space="preserve"> within old growth coast redwood forests. </w:t>
      </w:r>
      <w:r w:rsidRPr="00EA2E8F">
        <w:t>To establish a baseline understanding of soil carbon and charcoal dynamics within coast redwoods, we asked the following research question</w:t>
      </w:r>
      <w:r w:rsidR="00255E86">
        <w:t>s</w:t>
      </w:r>
      <w:r w:rsidRPr="00EA2E8F">
        <w:t>:</w:t>
      </w:r>
      <w:r w:rsidR="00736D6B">
        <w:t xml:space="preserve"> </w:t>
      </w:r>
      <w:r w:rsidR="00255E86">
        <w:t xml:space="preserve">1) </w:t>
      </w:r>
      <w:r w:rsidR="00736D6B">
        <w:t xml:space="preserve">what is the </w:t>
      </w:r>
      <w:commentRangeStart w:id="241"/>
      <w:r w:rsidR="00736D6B">
        <w:t xml:space="preserve">abundance, </w:t>
      </w:r>
      <w:del w:id="242" w:author="Dan Gavin" w:date="2022-03-17T10:16:00Z">
        <w:r w:rsidR="00736D6B" w:rsidDel="00862482">
          <w:delText>distribution</w:delText>
        </w:r>
        <w:commentRangeEnd w:id="241"/>
        <w:r w:rsidR="00862482" w:rsidDel="00862482">
          <w:rPr>
            <w:rStyle w:val="CommentReference"/>
          </w:rPr>
          <w:commentReference w:id="241"/>
        </w:r>
      </w:del>
      <w:ins w:id="243" w:author="Dan Gavin" w:date="2022-03-17T10:13:00Z">
        <w:r w:rsidR="00862482">
          <w:t>,</w:t>
        </w:r>
      </w:ins>
      <w:r w:rsidR="00736D6B">
        <w:t xml:space="preserve"> and age of </w:t>
      </w:r>
      <w:ins w:id="244" w:author="Dan Gavin" w:date="2022-03-17T10:13:00Z">
        <w:r w:rsidR="00862482">
          <w:t xml:space="preserve">charcoal and </w:t>
        </w:r>
      </w:ins>
      <w:r w:rsidR="00736D6B">
        <w:t>pyrogenic carbon deposited within old growth coast redwood soils</w:t>
      </w:r>
      <w:r w:rsidR="00255E86">
        <w:t>? 2)</w:t>
      </w:r>
      <w:r w:rsidR="00420C1B">
        <w:t xml:space="preserve"> </w:t>
      </w:r>
      <w:r w:rsidR="00255E86">
        <w:t>does the abundance</w:t>
      </w:r>
      <w:del w:id="245" w:author="Dan Gavin" w:date="2022-03-17T10:16:00Z">
        <w:r w:rsidR="00255E86" w:rsidDel="00973DC2">
          <w:delText>,</w:delText>
        </w:r>
      </w:del>
      <w:r w:rsidR="00255E86">
        <w:t xml:space="preserve"> </w:t>
      </w:r>
      <w:del w:id="246" w:author="Dan Gavin" w:date="2022-03-17T10:16:00Z">
        <w:r w:rsidR="00255E86" w:rsidDel="00973DC2">
          <w:delText>distribution or</w:delText>
        </w:r>
      </w:del>
      <w:ins w:id="247" w:author="Dan Gavin" w:date="2022-03-17T10:16:00Z">
        <w:r w:rsidR="00973DC2">
          <w:t>and</w:t>
        </w:r>
      </w:ins>
      <w:r w:rsidR="00255E86">
        <w:t xml:space="preserve"> age of </w:t>
      </w:r>
      <w:ins w:id="248" w:author="Dan Gavin" w:date="2022-03-17T10:42:00Z">
        <w:r w:rsidR="009B78CC">
          <w:t xml:space="preserve">charcoal and </w:t>
        </w:r>
      </w:ins>
      <w:r w:rsidR="00255E86">
        <w:t xml:space="preserve">pyrogenic </w:t>
      </w:r>
      <w:r w:rsidR="00255E86">
        <w:lastRenderedPageBreak/>
        <w:t>carbon differ according to landscape position</w:t>
      </w:r>
      <w:r w:rsidR="00BF4BE4">
        <w:t xml:space="preserve"> or depth of soil</w:t>
      </w:r>
      <w:r w:rsidR="00736D6B">
        <w:t>?</w:t>
      </w:r>
      <w:r w:rsidR="00255E86">
        <w:t xml:space="preserve"> 3) How does the abundance</w:t>
      </w:r>
      <w:ins w:id="249" w:author="Dan Gavin" w:date="2022-03-17T10:42:00Z">
        <w:r w:rsidR="009B78CC">
          <w:t xml:space="preserve"> and</w:t>
        </w:r>
      </w:ins>
      <w:del w:id="250" w:author="Dan Gavin" w:date="2022-03-17T10:42:00Z">
        <w:r w:rsidR="00255E86" w:rsidDel="009B78CC">
          <w:delText>,</w:delText>
        </w:r>
      </w:del>
      <w:r w:rsidR="00255E86">
        <w:t xml:space="preserve"> </w:t>
      </w:r>
      <w:del w:id="251" w:author="Dan Gavin" w:date="2022-03-17T10:42:00Z">
        <w:r w:rsidR="00255E86" w:rsidDel="009B78CC">
          <w:delText xml:space="preserve">distribution, or </w:delText>
        </w:r>
      </w:del>
      <w:r w:rsidR="00255E86">
        <w:t xml:space="preserve">age of </w:t>
      </w:r>
      <w:ins w:id="252" w:author="Dan Gavin" w:date="2022-03-17T10:42:00Z">
        <w:r w:rsidR="009B78CC">
          <w:t xml:space="preserve">charcoal and </w:t>
        </w:r>
      </w:ins>
      <w:r w:rsidR="00255E86">
        <w:t xml:space="preserve">pyrogenic carbon in redwood soils </w:t>
      </w:r>
      <w:commentRangeStart w:id="253"/>
      <w:r w:rsidR="00255E86">
        <w:t>compare to similar ecosystem types</w:t>
      </w:r>
      <w:commentRangeEnd w:id="253"/>
      <w:r w:rsidR="009B78CC">
        <w:rPr>
          <w:rStyle w:val="CommentReference"/>
        </w:rPr>
        <w:commentReference w:id="253"/>
      </w:r>
      <w:r w:rsidR="00255E86">
        <w:t>?</w:t>
      </w:r>
      <w:r w:rsidRPr="00736D6B">
        <w:rPr>
          <w:color w:val="000000"/>
        </w:rPr>
        <w:t xml:space="preserve"> </w:t>
      </w:r>
      <w:r>
        <w:t xml:space="preserve">To address those questions, we used radiocarbon dating and elemental analysis to evaluate the ages and distribution of soil charcoal and </w:t>
      </w:r>
      <w:del w:id="254" w:author="Dan Gavin" w:date="2022-03-17T10:14:00Z">
        <w:r w:rsidDel="00862482">
          <w:delText xml:space="preserve">PyC </w:delText>
        </w:r>
      </w:del>
      <w:ins w:id="255" w:author="Dan Gavin" w:date="2022-03-17T10:14:00Z">
        <w:r w:rsidR="00862482">
          <w:t xml:space="preserve">pyrogenic carbon </w:t>
        </w:r>
      </w:ins>
      <w:r w:rsidR="00420C1B">
        <w:t>across a gradient of landscape positions i</w:t>
      </w:r>
      <w:r>
        <w:t xml:space="preserve">n an old growth coast redwood forest in </w:t>
      </w:r>
      <w:del w:id="256" w:author="Dan Gavin" w:date="2022-03-17T10:51:00Z">
        <w:r w:rsidDel="00D35D8E">
          <w:delText xml:space="preserve">Northern </w:delText>
        </w:r>
      </w:del>
      <w:ins w:id="257" w:author="Dan Gavin" w:date="2022-03-17T10:51:00Z">
        <w:r w:rsidR="00D35D8E">
          <w:t xml:space="preserve">northern </w:t>
        </w:r>
      </w:ins>
      <w:r>
        <w:t xml:space="preserve">California. </w:t>
      </w:r>
    </w:p>
    <w:p w14:paraId="0000001B" w14:textId="6B626651" w:rsidR="008700DA" w:rsidRDefault="00EE2F87">
      <w:pPr>
        <w:pStyle w:val="Heading1"/>
        <w:spacing w:line="480" w:lineRule="auto"/>
      </w:pPr>
      <w:r>
        <w:t xml:space="preserve">Methods </w:t>
      </w:r>
    </w:p>
    <w:p w14:paraId="0000001C" w14:textId="09EA749A" w:rsidR="008700DA" w:rsidRDefault="00EE2F87">
      <w:pPr>
        <w:pStyle w:val="Heading2"/>
      </w:pPr>
      <w:r>
        <w:t xml:space="preserve"> Study Area</w:t>
      </w:r>
    </w:p>
    <w:p w14:paraId="0000001D" w14:textId="5FF6E39A" w:rsidR="008700DA" w:rsidRDefault="00EE2F87">
      <w:pPr>
        <w:spacing w:line="480" w:lineRule="auto"/>
        <w:ind w:firstLine="720"/>
      </w:pPr>
      <w:r>
        <w:t>We sampled organic and mineral soils in old growth coast redwood forests within the Elk River and Salmon Creek watersheds at the Headwaters Forest Reserve in Humboldt County, California. Elevation ranges from 100 to 2,000 feet. Soils are mostly shallow (</w:t>
      </w:r>
      <w:commentRangeStart w:id="258"/>
      <w:r>
        <w:t>&gt;</w:t>
      </w:r>
      <w:commentRangeEnd w:id="258"/>
      <w:r w:rsidR="00EC1FA3">
        <w:rPr>
          <w:rStyle w:val="CommentReference"/>
        </w:rPr>
        <w:commentReference w:id="258"/>
      </w:r>
      <w:r>
        <w:t xml:space="preserve">1m) and are a mix of alfisols and ultisols (BLM data, unpublished). The climate is maritime: </w:t>
      </w:r>
      <w:commentRangeStart w:id="259"/>
      <w:r>
        <w:t>cool and wet winters are followed by warm, cloudy summers.</w:t>
      </w:r>
      <w:commentRangeEnd w:id="259"/>
      <w:r w:rsidR="00D35D8E">
        <w:rPr>
          <w:rStyle w:val="CommentReference"/>
        </w:rPr>
        <w:commentReference w:id="259"/>
      </w:r>
      <w:r>
        <w:t xml:space="preserve"> </w:t>
      </w:r>
      <w:r w:rsidR="00EA2E8F">
        <w:t>We sampled only</w:t>
      </w:r>
      <w:r>
        <w:t xml:space="preserve"> old-growth stands of coast redwood</w:t>
      </w:r>
      <w:del w:id="260" w:author="Dan Gavin" w:date="2022-03-21T08:02:00Z">
        <w:r w:rsidDel="00546008">
          <w:delText>s</w:delText>
        </w:r>
      </w:del>
      <w:r>
        <w:t xml:space="preserve">, an ecosystem dominated by coast redwood in the overstory, </w:t>
      </w:r>
      <w:del w:id="261" w:author="Dan Gavin" w:date="2022-03-21T08:02:00Z">
        <w:r w:rsidDel="00546008">
          <w:delText xml:space="preserve">but </w:delText>
        </w:r>
      </w:del>
      <w:r>
        <w:t>with occasional Douglas-fir (</w:t>
      </w:r>
      <w:r>
        <w:rPr>
          <w:i/>
        </w:rPr>
        <w:t>Pseudotsuga menziesii</w:t>
      </w:r>
      <w:r>
        <w:t>), grand fir (</w:t>
      </w:r>
      <w:r>
        <w:rPr>
          <w:i/>
        </w:rPr>
        <w:t>Abies grandis</w:t>
      </w:r>
      <w:r>
        <w:t>) and western red cedar (</w:t>
      </w:r>
      <w:r>
        <w:rPr>
          <w:i/>
        </w:rPr>
        <w:t>Thuja plicata</w:t>
      </w:r>
      <w:r>
        <w:t xml:space="preserve">) individuals. </w:t>
      </w:r>
    </w:p>
    <w:p w14:paraId="0000001E" w14:textId="02E82937" w:rsidR="008700DA" w:rsidRDefault="00EE2F87">
      <w:pPr>
        <w:spacing w:line="480" w:lineRule="auto"/>
        <w:ind w:firstLine="720"/>
      </w:pPr>
      <w:r>
        <w:t xml:space="preserve">The Headwaters Forest Reserve has a history of disturbance: remaining old growth is protected, but edges of both second and old growth </w:t>
      </w:r>
      <w:r w:rsidR="005A6E9B">
        <w:t xml:space="preserve">stands </w:t>
      </w:r>
      <w:r>
        <w:t xml:space="preserve">are in close proximity to </w:t>
      </w:r>
      <w:del w:id="262" w:author="Dan Gavin" w:date="2022-03-17T10:52:00Z">
        <w:r w:rsidDel="001637C1">
          <w:delText xml:space="preserve">timber </w:delText>
        </w:r>
      </w:del>
      <w:ins w:id="263" w:author="Dan Gavin" w:date="2022-03-17T10:52:00Z">
        <w:r w:rsidR="001637C1">
          <w:t xml:space="preserve">logging </w:t>
        </w:r>
      </w:ins>
      <w:r>
        <w:t xml:space="preserve">roads and the reserve boundaries themselves. </w:t>
      </w:r>
      <w:ins w:id="264" w:author="Dan Gavin" w:date="2022-03-17T11:03:00Z">
        <w:r w:rsidR="009C6F8D">
          <w:t xml:space="preserve">A </w:t>
        </w:r>
      </w:ins>
      <w:del w:id="265" w:author="Dan Gavin" w:date="2022-03-17T11:03:00Z">
        <w:r w:rsidDel="009C6F8D">
          <w:delText xml:space="preserve">Unpublished </w:delText>
        </w:r>
      </w:del>
      <w:ins w:id="266" w:author="Dan Gavin" w:date="2022-03-17T11:03:00Z">
        <w:r w:rsidR="009C6F8D">
          <w:t>t</w:t>
        </w:r>
      </w:ins>
      <w:del w:id="267" w:author="Dan Gavin" w:date="2022-03-17T11:03:00Z">
        <w:r w:rsidDel="009C6F8D">
          <w:delText>t</w:delText>
        </w:r>
      </w:del>
      <w:r>
        <w:t xml:space="preserve">ree ring </w:t>
      </w:r>
      <w:ins w:id="268" w:author="Dan Gavin" w:date="2022-03-17T11:03:00Z">
        <w:r w:rsidR="009C6F8D">
          <w:t>fire scar study</w:t>
        </w:r>
      </w:ins>
      <w:ins w:id="269" w:author="Dan Gavin" w:date="2022-03-17T11:04:00Z">
        <w:r w:rsidR="009C6F8D">
          <w:t xml:space="preserve"> extending to the 1760s</w:t>
        </w:r>
      </w:ins>
      <w:ins w:id="270" w:author="Dan Gavin" w:date="2022-03-17T11:03:00Z">
        <w:r w:rsidR="009C6F8D">
          <w:t xml:space="preserve"> </w:t>
        </w:r>
      </w:ins>
      <w:del w:id="271" w:author="Dan Gavin" w:date="2022-03-17T11:03:00Z">
        <w:r w:rsidDel="009C6F8D">
          <w:delText xml:space="preserve">data </w:delText>
        </w:r>
      </w:del>
      <w:r>
        <w:t>show</w:t>
      </w:r>
      <w:ins w:id="272" w:author="Dan Gavin" w:date="2022-03-17T11:03:00Z">
        <w:r w:rsidR="009C6F8D">
          <w:t>ed</w:t>
        </w:r>
      </w:ins>
      <w:del w:id="273" w:author="Dan Gavin" w:date="2022-03-17T11:03:00Z">
        <w:r w:rsidDel="009C6F8D">
          <w:delText>s</w:delText>
        </w:r>
      </w:del>
      <w:r>
        <w:t xml:space="preserve"> that fires occurred in the reserve between every 10-42 years </w:t>
      </w:r>
      <w:del w:id="274" w:author="Dan Gavin" w:date="2022-03-17T11:04:00Z">
        <w:r w:rsidDel="009C6F8D">
          <w:delText xml:space="preserve">since the </w:delText>
        </w:r>
        <w:r w:rsidR="005F22BA" w:rsidDel="009C6F8D">
          <w:delText xml:space="preserve">1760s </w:delText>
        </w:r>
      </w:del>
      <w:r w:rsidR="005F22BA">
        <w:t>and</w:t>
      </w:r>
      <w:r>
        <w:t xml:space="preserve"> suggests fire </w:t>
      </w:r>
      <w:del w:id="275" w:author="Dan Gavin" w:date="2022-03-17T10:59:00Z">
        <w:r w:rsidDel="009C6F8D">
          <w:delText xml:space="preserve">activity </w:delText>
        </w:r>
      </w:del>
      <w:ins w:id="276" w:author="Dan Gavin" w:date="2022-03-17T10:59:00Z">
        <w:r w:rsidR="009C6F8D">
          <w:t xml:space="preserve">frequency </w:t>
        </w:r>
      </w:ins>
      <w:r>
        <w:t>increased after 1850 until 1936 when fire suppression management went into effect</w:t>
      </w:r>
      <w:del w:id="277" w:author="Dan Gavin" w:date="2022-03-17T11:04:00Z">
        <w:r w:rsidDel="00F947B5">
          <w:delText>.</w:delText>
        </w:r>
      </w:del>
      <w:r>
        <w:t xml:space="preserve"> </w:t>
      </w:r>
      <w:commentRangeStart w:id="278"/>
      <w:r>
        <w:t>(Norman and Jennings, unpublished</w:t>
      </w:r>
      <w:commentRangeEnd w:id="278"/>
      <w:r w:rsidR="00F947B5">
        <w:rPr>
          <w:rStyle w:val="CommentReference"/>
        </w:rPr>
        <w:commentReference w:id="278"/>
      </w:r>
      <w:r>
        <w:t>).</w:t>
      </w:r>
    </w:p>
    <w:p w14:paraId="00000021" w14:textId="658C4148" w:rsidR="008700DA" w:rsidDel="00E36A2D" w:rsidRDefault="00EE2F87" w:rsidP="00E36A2D">
      <w:pPr>
        <w:spacing w:line="480" w:lineRule="auto"/>
        <w:ind w:firstLine="720"/>
        <w:rPr>
          <w:del w:id="279" w:author="Dan Gavin" w:date="2022-03-21T08:55:00Z"/>
        </w:rPr>
      </w:pPr>
      <w:commentRangeStart w:id="280"/>
      <w:r>
        <w:t xml:space="preserve">Sites </w:t>
      </w:r>
      <w:commentRangeEnd w:id="280"/>
      <w:r w:rsidR="00E36A2D">
        <w:rPr>
          <w:rStyle w:val="CommentReference"/>
        </w:rPr>
        <w:commentReference w:id="280"/>
      </w:r>
      <w:r>
        <w:t xml:space="preserve">were selected based </w:t>
      </w:r>
      <w:del w:id="281" w:author="Dan Gavin" w:date="2022-03-17T19:00:00Z">
        <w:r w:rsidDel="00896215">
          <w:delText>on access to</w:delText>
        </w:r>
      </w:del>
      <w:ins w:id="282" w:author="Dan Gavin" w:date="2022-03-17T19:00:00Z">
        <w:r w:rsidR="00896215">
          <w:t>in</w:t>
        </w:r>
      </w:ins>
      <w:r>
        <w:t xml:space="preserve"> </w:t>
      </w:r>
      <w:r w:rsidR="008D316A">
        <w:t>old growth stands</w:t>
      </w:r>
      <w:r>
        <w:t xml:space="preserve"> </w:t>
      </w:r>
      <w:del w:id="283" w:author="Dan Gavin" w:date="2022-03-17T19:00:00Z">
        <w:r w:rsidDel="00896215">
          <w:delText xml:space="preserve">but </w:delText>
        </w:r>
      </w:del>
      <w:r>
        <w:t xml:space="preserve">at a </w:t>
      </w:r>
      <w:r w:rsidR="008D316A">
        <w:t>minimum</w:t>
      </w:r>
      <w:ins w:id="284" w:author="Dan Gavin" w:date="2022-03-17T19:00:00Z">
        <w:r w:rsidR="00896215">
          <w:t xml:space="preserve"> </w:t>
        </w:r>
      </w:ins>
      <w:ins w:id="285" w:author="Dan Gavin" w:date="2022-03-17T19:01:00Z">
        <w:r w:rsidR="00896215">
          <w:t>of</w:t>
        </w:r>
      </w:ins>
      <w:r w:rsidR="008D316A">
        <w:t xml:space="preserve"> 50-m </w:t>
      </w:r>
      <w:del w:id="286" w:author="Dan Gavin" w:date="2022-03-17T19:01:00Z">
        <w:r w:rsidDel="00896215">
          <w:delText xml:space="preserve">distance </w:delText>
        </w:r>
      </w:del>
      <w:r>
        <w:t xml:space="preserve">from past disturbances such as logging or road construction. We established </w:t>
      </w:r>
      <w:commentRangeStart w:id="287"/>
      <w:r>
        <w:t xml:space="preserve">20 </w:t>
      </w:r>
      <w:commentRangeEnd w:id="287"/>
      <w:r w:rsidR="00546008">
        <w:rPr>
          <w:rStyle w:val="CommentReference"/>
        </w:rPr>
        <w:commentReference w:id="287"/>
      </w:r>
      <w:del w:id="288" w:author="Dan Gavin" w:date="2022-03-21T07:47:00Z">
        <w:r w:rsidDel="0014163E">
          <w:delText xml:space="preserve">sampling </w:delText>
        </w:r>
      </w:del>
      <w:ins w:id="289" w:author="Dan Gavin" w:date="2022-03-21T07:47:00Z">
        <w:r w:rsidR="0014163E">
          <w:t>sampl</w:t>
        </w:r>
        <w:r w:rsidR="0014163E">
          <w:t>e</w:t>
        </w:r>
        <w:r w:rsidR="0014163E">
          <w:t xml:space="preserve"> </w:t>
        </w:r>
      </w:ins>
      <w:r>
        <w:t>sites</w:t>
      </w:r>
      <w:del w:id="290" w:author="Dan Gavin" w:date="2022-03-17T19:01:00Z">
        <w:r w:rsidR="005F22BA" w:rsidDel="00896215">
          <w:delText xml:space="preserve"> in total</w:delText>
        </w:r>
      </w:del>
      <w:r>
        <w:t xml:space="preserve">, primarily on </w:t>
      </w:r>
      <w:r>
        <w:lastRenderedPageBreak/>
        <w:t>ridgetops (n =</w:t>
      </w:r>
      <w:del w:id="291" w:author="Dan Gavin" w:date="2022-03-21T08:51:00Z">
        <w:r w:rsidDel="00F73335">
          <w:delText>16</w:delText>
        </w:r>
      </w:del>
      <w:ins w:id="292" w:author="Dan Gavin" w:date="2022-03-21T08:51:00Z">
        <w:r w:rsidR="00F73335">
          <w:t>1</w:t>
        </w:r>
        <w:r w:rsidR="00F73335">
          <w:t>4</w:t>
        </w:r>
      </w:ins>
      <w:r>
        <w:t xml:space="preserve">), </w:t>
      </w:r>
      <w:del w:id="293" w:author="Dan Gavin" w:date="2022-03-21T08:52:00Z">
        <w:r w:rsidDel="00F73335">
          <w:delText xml:space="preserve">excluding </w:delText>
        </w:r>
      </w:del>
      <w:ins w:id="294" w:author="Dan Gavin" w:date="2022-03-21T08:52:00Z">
        <w:r w:rsidR="00F73335">
          <w:t>with fewer sites on</w:t>
        </w:r>
        <w:r w:rsidR="00F73335">
          <w:t xml:space="preserve"> </w:t>
        </w:r>
      </w:ins>
      <w:del w:id="295" w:author="Dan Gavin" w:date="2022-03-21T08:52:00Z">
        <w:r w:rsidDel="00F73335">
          <w:delText xml:space="preserve">steep </w:delText>
        </w:r>
      </w:del>
      <w:ins w:id="296" w:author="Dan Gavin" w:date="2022-03-21T08:52:00Z">
        <w:r w:rsidR="00F73335">
          <w:t>hill</w:t>
        </w:r>
      </w:ins>
      <w:r>
        <w:t>slopes</w:t>
      </w:r>
      <w:ins w:id="297" w:author="Dan Gavin" w:date="2022-03-21T08:52:00Z">
        <w:r w:rsidR="00F73335">
          <w:t xml:space="preserve"> (n=3)</w:t>
        </w:r>
      </w:ins>
      <w:r>
        <w:t xml:space="preserve"> or valley bottoms</w:t>
      </w:r>
      <w:ins w:id="298" w:author="Dan Gavin" w:date="2022-03-21T08:52:00Z">
        <w:r w:rsidR="00F73335">
          <w:t xml:space="preserve"> (n=1)</w:t>
        </w:r>
      </w:ins>
      <w:r w:rsidR="008D316A" w:rsidRPr="008D316A">
        <w:t xml:space="preserve"> </w:t>
      </w:r>
      <w:del w:id="299" w:author="Dan Gavin" w:date="2022-03-17T19:02:00Z">
        <w:r w:rsidR="008D316A" w:rsidDel="00896215">
          <w:delText>to sample specifically for</w:delText>
        </w:r>
      </w:del>
      <w:ins w:id="300" w:author="Dan Gavin" w:date="2022-03-17T19:02:00Z">
        <w:r w:rsidR="00896215">
          <w:t>to limit the possibility of sampling charcoal that was transported</w:t>
        </w:r>
      </w:ins>
      <w:ins w:id="301" w:author="Dan Gavin" w:date="2022-03-21T07:47:00Z">
        <w:r w:rsidR="0014163E">
          <w:t xml:space="preserve"> to the site</w:t>
        </w:r>
      </w:ins>
      <w:ins w:id="302" w:author="Dan Gavin" w:date="2022-03-17T19:02:00Z">
        <w:r w:rsidR="00896215">
          <w:t xml:space="preserve"> </w:t>
        </w:r>
      </w:ins>
      <w:del w:id="303" w:author="Dan Gavin" w:date="2022-03-17T19:02:00Z">
        <w:r w:rsidR="008D316A" w:rsidDel="00896215">
          <w:delText xml:space="preserve"> spatially constrained charcoal with minimal </w:delText>
        </w:r>
      </w:del>
      <w:del w:id="304" w:author="Dan Gavin" w:date="2022-03-17T19:03:00Z">
        <w:r w:rsidR="008D316A" w:rsidDel="00896215">
          <w:delText xml:space="preserve">depositional movement </w:delText>
        </w:r>
      </w:del>
      <w:r w:rsidR="008D316A">
        <w:t xml:space="preserve">via erosion, </w:t>
      </w:r>
      <w:r w:rsidR="009868CB">
        <w:t>runoff,</w:t>
      </w:r>
      <w:r w:rsidR="008D316A">
        <w:t xml:space="preserve"> or debris flows</w:t>
      </w:r>
      <w:r>
        <w:t xml:space="preserve"> (Fig 1). This </w:t>
      </w:r>
      <w:del w:id="305" w:author="Dan Gavin" w:date="2022-03-21T07:46:00Z">
        <w:r w:rsidDel="0014163E">
          <w:delText xml:space="preserve">exclusion </w:delText>
        </w:r>
      </w:del>
      <w:ins w:id="306" w:author="Dan Gavin" w:date="2022-03-21T07:48:00Z">
        <w:r w:rsidR="0014163E">
          <w:t>focus of sampling</w:t>
        </w:r>
      </w:ins>
      <w:ins w:id="307" w:author="Dan Gavin" w:date="2022-03-21T07:46:00Z">
        <w:r w:rsidR="0014163E">
          <w:t xml:space="preserve"> </w:t>
        </w:r>
      </w:ins>
      <w:r>
        <w:t>intentionally provid</w:t>
      </w:r>
      <w:r w:rsidR="008D316A">
        <w:t xml:space="preserve">ed </w:t>
      </w:r>
      <w:r>
        <w:t xml:space="preserve">a more conservative estimate of charcoal </w:t>
      </w:r>
      <w:del w:id="308" w:author="Dan Gavin" w:date="2022-03-21T07:47:00Z">
        <w:r w:rsidDel="0014163E">
          <w:delText xml:space="preserve">presence </w:delText>
        </w:r>
      </w:del>
      <w:ins w:id="309" w:author="Dan Gavin" w:date="2022-03-21T07:47:00Z">
        <w:r w:rsidR="0014163E">
          <w:t>occurrence</w:t>
        </w:r>
        <w:r w:rsidR="0014163E">
          <w:t xml:space="preserve"> </w:t>
        </w:r>
      </w:ins>
      <w:r>
        <w:t xml:space="preserve">and abundance. </w:t>
      </w:r>
      <w:ins w:id="310" w:author="Dan Gavin" w:date="2022-03-21T08:52:00Z">
        <w:r w:rsidR="00F73335">
          <w:t xml:space="preserve">We also sampled two </w:t>
        </w:r>
        <w:r w:rsidR="00E36A2D">
          <w:t xml:space="preserve">sites with </w:t>
        </w:r>
      </w:ins>
      <w:ins w:id="311" w:author="Dan Gavin" w:date="2022-03-21T08:53:00Z">
        <w:r w:rsidR="00E36A2D">
          <w:t xml:space="preserve">clear evidence of mass movement: a </w:t>
        </w:r>
      </w:ins>
      <w:ins w:id="312" w:author="Dan Gavin" w:date="2022-03-21T08:54:00Z">
        <w:r w:rsidR="00E36A2D">
          <w:t xml:space="preserve">deep colluvium exposure on a road cut and an alluvial fan. </w:t>
        </w:r>
      </w:ins>
      <w:del w:id="313" w:author="Dan Gavin" w:date="2022-03-21T08:55:00Z">
        <w:r w:rsidDel="00E36A2D">
          <w:delText xml:space="preserve">One valley-bottom site (EELS_01) was </w:delText>
        </w:r>
      </w:del>
      <w:del w:id="314" w:author="Dan Gavin" w:date="2022-03-21T07:49:00Z">
        <w:r w:rsidDel="0014163E">
          <w:delText xml:space="preserve">sampled </w:delText>
        </w:r>
      </w:del>
      <w:del w:id="315" w:author="Dan Gavin" w:date="2022-03-21T08:55:00Z">
        <w:r w:rsidDel="00E36A2D">
          <w:delText xml:space="preserve">opportunistically for comparison. </w:delText>
        </w:r>
      </w:del>
      <w:ins w:id="316" w:author="Dan Gavin" w:date="2022-03-21T08:55:00Z">
        <w:r w:rsidR="00E36A2D">
          <w:t xml:space="preserve"> At each site, </w:t>
        </w:r>
      </w:ins>
    </w:p>
    <w:p w14:paraId="43790A11" w14:textId="2297CAB5" w:rsidR="0014163E" w:rsidRDefault="00E36A2D" w:rsidP="00E36A2D">
      <w:pPr>
        <w:spacing w:line="480" w:lineRule="auto"/>
        <w:ind w:firstLine="720"/>
        <w:rPr>
          <w:ins w:id="317" w:author="Dan Gavin" w:date="2022-03-21T07:49:00Z"/>
        </w:rPr>
      </w:pPr>
      <w:ins w:id="318" w:author="Dan Gavin" w:date="2022-03-21T08:56:00Z">
        <w:r>
          <w:t>w</w:t>
        </w:r>
      </w:ins>
      <w:del w:id="319" w:author="Dan Gavin" w:date="2022-03-21T08:56:00Z">
        <w:r w:rsidR="00EE2F87" w:rsidDel="00E36A2D">
          <w:delText>W</w:delText>
        </w:r>
      </w:del>
      <w:r w:rsidR="00EE2F87">
        <w:t xml:space="preserve">e </w:t>
      </w:r>
      <w:ins w:id="320" w:author="Dan Gavin" w:date="2022-03-21T08:56:00Z">
        <w:r>
          <w:t xml:space="preserve">dug soil pits up to 45 cm in depth and </w:t>
        </w:r>
      </w:ins>
      <w:r w:rsidR="00EE2F87">
        <w:t>sample</w:t>
      </w:r>
      <w:r w:rsidR="008D316A">
        <w:t>d</w:t>
      </w:r>
      <w:r w:rsidR="00EE2F87">
        <w:t xml:space="preserve"> charcoal fragments</w:t>
      </w:r>
      <w:ins w:id="321" w:author="Dan Gavin" w:date="2022-03-21T08:56:00Z">
        <w:r>
          <w:t xml:space="preserve"> for radiocarbon dating</w:t>
        </w:r>
      </w:ins>
      <w:r w:rsidR="00EE2F87">
        <w:t xml:space="preserve"> at exact depths from a clean soil profile between 0 and 45 cm deep</w:t>
      </w:r>
      <w:del w:id="322" w:author="Dan Gavin" w:date="2022-03-21T08:57:00Z">
        <w:r w:rsidR="008D316A" w:rsidDel="00E36A2D">
          <w:delText xml:space="preserve"> using soil pits dug at each site</w:delText>
        </w:r>
      </w:del>
      <w:r w:rsidR="00EE2F87">
        <w:t>.</w:t>
      </w:r>
      <w:ins w:id="323" w:author="Dan Gavin" w:date="2022-03-21T08:57:00Z">
        <w:r>
          <w:t xml:space="preserve"> For the colluvial hollow and alluvial fan, we sampled exposures </w:t>
        </w:r>
      </w:ins>
      <w:ins w:id="324" w:author="Dan Gavin" w:date="2022-03-21T08:58:00Z">
        <w:r w:rsidR="00351344">
          <w:t>from</w:t>
        </w:r>
      </w:ins>
      <w:ins w:id="325" w:author="Dan Gavin" w:date="2022-03-21T08:57:00Z">
        <w:r>
          <w:t xml:space="preserve"> a road cut and incised stream channel, respectively.</w:t>
        </w:r>
      </w:ins>
      <w:r w:rsidR="00EE2F87">
        <w:t xml:space="preserve"> </w:t>
      </w:r>
    </w:p>
    <w:p w14:paraId="00000022" w14:textId="7FD8D3C9" w:rsidR="008700DA" w:rsidDel="00351344" w:rsidRDefault="00EE2F87">
      <w:pPr>
        <w:spacing w:line="480" w:lineRule="auto"/>
        <w:ind w:firstLine="720"/>
        <w:rPr>
          <w:del w:id="326" w:author="Dan Gavin" w:date="2022-03-21T08:58:00Z"/>
        </w:rPr>
      </w:pPr>
      <w:del w:id="327" w:author="Dan Gavin" w:date="2022-03-21T08:58:00Z">
        <w:r w:rsidDel="00351344">
          <w:delText xml:space="preserve">At two sites (GOV_01 and WORM_03), debris-flow deposits were exposed by stream or road cuts, allowing for deeper sampling. </w:delText>
        </w:r>
      </w:del>
      <w:moveFromRangeStart w:id="328" w:author="Dan Gavin" w:date="2022-03-21T08:59:00Z" w:name="move98745584"/>
      <w:moveFrom w:id="329" w:author="Dan Gavin" w:date="2022-03-21T08:59:00Z">
        <w:r w:rsidDel="00351344">
          <w:t xml:space="preserve">We took soil cores at debris-flow sites vertically from the face of the soil profile at 10 cm increments. </w:t>
        </w:r>
      </w:moveFrom>
      <w:moveFromRangeEnd w:id="328"/>
      <w:del w:id="330" w:author="Dan Gavin" w:date="2022-03-21T08:58:00Z">
        <w:r w:rsidDel="00351344">
          <w:delText xml:space="preserve">Samples from these sites are displayed separately, to account for the distinct depositional nature of charcoal found within debris flows. </w:delText>
        </w:r>
      </w:del>
    </w:p>
    <w:p w14:paraId="00000023" w14:textId="37CC9DF3" w:rsidR="008700DA" w:rsidRPr="00255E86" w:rsidRDefault="00EE2F87">
      <w:pPr>
        <w:spacing w:line="480" w:lineRule="auto"/>
        <w:ind w:firstLine="720"/>
      </w:pPr>
      <w:r>
        <w:t xml:space="preserve">To </w:t>
      </w:r>
      <w:r w:rsidR="00736D6B">
        <w:t xml:space="preserve">estimate the abundance of </w:t>
      </w:r>
      <w:r>
        <w:t>t</w:t>
      </w:r>
      <w:r w:rsidR="008D316A">
        <w:t>otal</w:t>
      </w:r>
      <w:r>
        <w:t xml:space="preserve"> PyC and overall carbon content of </w:t>
      </w:r>
      <w:del w:id="331" w:author="Dan Gavin" w:date="2022-03-21T08:58:00Z">
        <w:r w:rsidDel="00351344">
          <w:delText xml:space="preserve">redwood mineral </w:delText>
        </w:r>
      </w:del>
      <w:r>
        <w:t>soil</w:t>
      </w:r>
      <w:del w:id="332" w:author="Dan Gavin" w:date="2022-03-21T08:58:00Z">
        <w:r w:rsidDel="00351344">
          <w:delText>s</w:delText>
        </w:r>
      </w:del>
      <w:r>
        <w:t xml:space="preserve">, we </w:t>
      </w:r>
      <w:r w:rsidR="008D316A">
        <w:t xml:space="preserve">took </w:t>
      </w:r>
      <w:commentRangeStart w:id="333"/>
      <w:r>
        <w:t xml:space="preserve">multiple </w:t>
      </w:r>
      <w:commentRangeEnd w:id="333"/>
      <w:r w:rsidR="00351344">
        <w:rPr>
          <w:rStyle w:val="CommentReference"/>
        </w:rPr>
        <w:commentReference w:id="333"/>
      </w:r>
      <w:r>
        <w:t xml:space="preserve">volumetric soil cores at each site using a 5-cm </w:t>
      </w:r>
      <w:ins w:id="334" w:author="Dan Gavin" w:date="2022-03-21T09:00:00Z">
        <w:r w:rsidR="00351344">
          <w:t xml:space="preserve">diameter </w:t>
        </w:r>
      </w:ins>
      <w:ins w:id="335" w:author="Dan Gavin" w:date="2022-03-21T09:01:00Z">
        <w:r w:rsidR="00351344">
          <w:t xml:space="preserve">AMS </w:t>
        </w:r>
      </w:ins>
      <w:r>
        <w:t xml:space="preserve">split core sampler </w:t>
      </w:r>
      <w:ins w:id="336" w:author="Dan Gavin" w:date="2022-03-21T09:01:00Z">
        <w:r w:rsidR="00351344">
          <w:t>fitted with six 5-cm deep (</w:t>
        </w:r>
      </w:ins>
      <w:del w:id="337" w:author="Dan Gavin" w:date="2022-03-21T09:01:00Z">
        <w:r w:rsidR="00255E86" w:rsidDel="00351344">
          <w:delText xml:space="preserve">with a </w:delText>
        </w:r>
      </w:del>
      <w:del w:id="338" w:author="Dan Gavin" w:date="2022-03-21T09:00:00Z">
        <w:r w:rsidR="00255E86" w:rsidDel="00351344">
          <w:delText xml:space="preserve">known </w:delText>
        </w:r>
      </w:del>
      <w:ins w:id="339" w:author="Dan Gavin" w:date="2022-03-21T09:04:00Z">
        <w:r w:rsidR="00121B3A">
          <w:t>98.2 cm</w:t>
        </w:r>
        <w:r w:rsidR="00121B3A">
          <w:rPr>
            <w:vertAlign w:val="superscript"/>
          </w:rPr>
          <w:t>3</w:t>
        </w:r>
      </w:ins>
      <w:ins w:id="340" w:author="Dan Gavin" w:date="2022-03-21T09:01:00Z">
        <w:r w:rsidR="00351344">
          <w:t>) sampling rings</w:t>
        </w:r>
      </w:ins>
      <w:ins w:id="341" w:author="Dan Gavin" w:date="2022-03-21T09:02:00Z">
        <w:r w:rsidR="00351344">
          <w:t xml:space="preserve">, which was </w:t>
        </w:r>
      </w:ins>
      <w:del w:id="342" w:author="Dan Gavin" w:date="2022-03-21T09:01:00Z">
        <w:r w:rsidR="00255E86" w:rsidDel="00351344">
          <w:delText xml:space="preserve">volume </w:delText>
        </w:r>
      </w:del>
      <w:r>
        <w:t xml:space="preserve">driven into the soil up to </w:t>
      </w:r>
      <w:commentRangeStart w:id="343"/>
      <w:r>
        <w:t xml:space="preserve">30 cm </w:t>
      </w:r>
      <w:commentRangeEnd w:id="343"/>
      <w:r w:rsidR="009A46E5">
        <w:rPr>
          <w:rStyle w:val="CommentReference"/>
        </w:rPr>
        <w:commentReference w:id="343"/>
      </w:r>
      <w:r>
        <w:t xml:space="preserve">deep. </w:t>
      </w:r>
      <w:moveToRangeStart w:id="344" w:author="Dan Gavin" w:date="2022-03-21T08:59:00Z" w:name="move98745584"/>
      <w:commentRangeStart w:id="345"/>
      <w:moveTo w:id="346" w:author="Dan Gavin" w:date="2022-03-21T08:59:00Z">
        <w:del w:id="347" w:author="Dan Gavin" w:date="2022-03-21T08:59:00Z">
          <w:r w:rsidR="00351344" w:rsidDel="00351344">
            <w:delText>We took soil cores a</w:delText>
          </w:r>
        </w:del>
      </w:moveTo>
      <w:ins w:id="348" w:author="Dan Gavin" w:date="2022-03-21T08:59:00Z">
        <w:r w:rsidR="00351344">
          <w:t>A</w:t>
        </w:r>
      </w:ins>
      <w:moveTo w:id="349" w:author="Dan Gavin" w:date="2022-03-21T08:59:00Z">
        <w:r w:rsidR="00351344">
          <w:t>t</w:t>
        </w:r>
      </w:moveTo>
      <w:ins w:id="350" w:author="Dan Gavin" w:date="2022-03-21T08:59:00Z">
        <w:r w:rsidR="00351344">
          <w:t xml:space="preserve"> the</w:t>
        </w:r>
      </w:ins>
      <w:moveTo w:id="351" w:author="Dan Gavin" w:date="2022-03-21T08:59:00Z">
        <w:r w:rsidR="00351344">
          <w:t xml:space="preserve"> </w:t>
        </w:r>
        <w:del w:id="352" w:author="Dan Gavin" w:date="2022-03-21T08:59:00Z">
          <w:r w:rsidR="00351344" w:rsidDel="00351344">
            <w:delText>debris-flow</w:delText>
          </w:r>
        </w:del>
      </w:moveTo>
      <w:ins w:id="353" w:author="Dan Gavin" w:date="2022-03-21T08:59:00Z">
        <w:r w:rsidR="00351344">
          <w:t xml:space="preserve">colluvial road cut and the </w:t>
        </w:r>
      </w:ins>
      <w:ins w:id="354" w:author="Dan Gavin" w:date="2022-03-21T09:00:00Z">
        <w:r w:rsidR="00351344">
          <w:t>alluvial fan</w:t>
        </w:r>
      </w:ins>
      <w:moveTo w:id="355" w:author="Dan Gavin" w:date="2022-03-21T08:59:00Z">
        <w:r w:rsidR="00351344">
          <w:t xml:space="preserve"> sites</w:t>
        </w:r>
      </w:moveTo>
      <w:ins w:id="356" w:author="Dan Gavin" w:date="2022-03-21T09:00:00Z">
        <w:r w:rsidR="00351344">
          <w:t>, we sampled</w:t>
        </w:r>
      </w:ins>
      <w:moveTo w:id="357" w:author="Dan Gavin" w:date="2022-03-21T08:59:00Z">
        <w:r w:rsidR="00351344">
          <w:t xml:space="preserve"> </w:t>
        </w:r>
        <w:del w:id="358" w:author="Dan Gavin" w:date="2022-03-21T09:00:00Z">
          <w:r w:rsidR="00351344" w:rsidDel="00351344">
            <w:delText xml:space="preserve">vertically </w:delText>
          </w:r>
        </w:del>
        <w:r w:rsidR="00351344">
          <w:t xml:space="preserve">from the face of the </w:t>
        </w:r>
        <w:del w:id="359" w:author="Dan Gavin" w:date="2022-03-21T09:00:00Z">
          <w:r w:rsidR="00351344" w:rsidDel="00351344">
            <w:delText>soil profile</w:delText>
          </w:r>
        </w:del>
      </w:moveTo>
      <w:ins w:id="360" w:author="Dan Gavin" w:date="2022-03-21T09:00:00Z">
        <w:r w:rsidR="00351344">
          <w:t>exposure</w:t>
        </w:r>
      </w:ins>
      <w:moveTo w:id="361" w:author="Dan Gavin" w:date="2022-03-21T08:59:00Z">
        <w:r w:rsidR="00351344">
          <w:t xml:space="preserve"> at 10 cm increments. </w:t>
        </w:r>
      </w:moveTo>
      <w:moveToRangeEnd w:id="344"/>
      <w:commentRangeEnd w:id="345"/>
      <w:r w:rsidR="00B6739A">
        <w:rPr>
          <w:rStyle w:val="CommentReference"/>
        </w:rPr>
        <w:commentReference w:id="345"/>
      </w:r>
      <w:r>
        <w:t xml:space="preserve">We removed coarse litter prior to sampling, but did not distinguish between O, A, and B horizons due to a lack of distinct boundaries.  </w:t>
      </w:r>
      <w:del w:id="362" w:author="Dan Gavin" w:date="2022-03-21T09:08:00Z">
        <w:r w:rsidR="00255E86" w:rsidDel="006C3190">
          <w:delText xml:space="preserve">We measured bulk density </w:delText>
        </w:r>
      </w:del>
      <w:del w:id="363" w:author="Dan Gavin" w:date="2022-03-21T09:04:00Z">
        <w:r w:rsidR="00255E86" w:rsidDel="00121B3A">
          <w:delText>as the total dry weight of the sample divided by the volume of the soil corer (98.2 cm</w:delText>
        </w:r>
        <w:r w:rsidR="00255E86" w:rsidDel="00121B3A">
          <w:rPr>
            <w:vertAlign w:val="superscript"/>
          </w:rPr>
          <w:delText>3</w:delText>
        </w:r>
        <w:r w:rsidR="00255E86" w:rsidDel="00121B3A">
          <w:delText>)</w:delText>
        </w:r>
      </w:del>
      <w:del w:id="364" w:author="Dan Gavin" w:date="2022-03-21T09:09:00Z">
        <w:r w:rsidR="00255E86" w:rsidDel="006C3190">
          <w:delText>.</w:delText>
        </w:r>
      </w:del>
    </w:p>
    <w:p w14:paraId="348E4AC8" w14:textId="4C13392D" w:rsidR="00736D6B" w:rsidRDefault="00736D6B" w:rsidP="00736D6B">
      <w:pPr>
        <w:pStyle w:val="Heading2"/>
      </w:pPr>
      <w:r>
        <w:t xml:space="preserve"> PyC Quantification</w:t>
      </w:r>
    </w:p>
    <w:p w14:paraId="51D7BB50" w14:textId="589FBC0E" w:rsidR="00736D6B" w:rsidRPr="006E2644" w:rsidRDefault="00736D6B" w:rsidP="00736D6B">
      <w:pPr>
        <w:spacing w:line="480" w:lineRule="auto"/>
        <w:ind w:firstLine="720"/>
        <w:rPr>
          <w:color w:val="4472C4" w:themeColor="accent1"/>
        </w:rPr>
      </w:pPr>
      <w:r>
        <w:t>To quantify the abundance of PyC</w:t>
      </w:r>
      <w:del w:id="365" w:author="Dan Gavin" w:date="2022-03-21T09:05:00Z">
        <w:r w:rsidDel="001D6D34">
          <w:delText xml:space="preserve"> within redwood soils</w:delText>
        </w:r>
      </w:del>
      <w:r>
        <w:t xml:space="preserve">, we relied on two </w:t>
      </w:r>
      <w:del w:id="366" w:author="Dan Gavin" w:date="2022-03-21T09:03:00Z">
        <w:r w:rsidDel="00C42E0F">
          <w:delText xml:space="preserve">known </w:delText>
        </w:r>
      </w:del>
      <w:r>
        <w:t xml:space="preserve">methods of soil PyC and charcoal quantification methods: physical charcoal quantification (Clark 1988) and acid-peroxide digestion. </w:t>
      </w:r>
      <w:r>
        <w:rPr>
          <w:color w:val="000000"/>
        </w:rPr>
        <w:t xml:space="preserve">Physical quantification is a </w:t>
      </w:r>
      <w:del w:id="367" w:author="Dan Gavin" w:date="2022-03-21T09:05:00Z">
        <w:r w:rsidDel="001D6D34">
          <w:rPr>
            <w:color w:val="000000"/>
          </w:rPr>
          <w:delText xml:space="preserve">more </w:delText>
        </w:r>
      </w:del>
      <w:r>
        <w:rPr>
          <w:color w:val="000000"/>
        </w:rPr>
        <w:t xml:space="preserve">traditional approach </w:t>
      </w:r>
      <w:ins w:id="368" w:author="Dan Gavin" w:date="2022-03-21T09:07:00Z">
        <w:r w:rsidR="006D2629">
          <w:rPr>
            <w:color w:val="000000"/>
          </w:rPr>
          <w:t>to manually identi</w:t>
        </w:r>
      </w:ins>
      <w:ins w:id="369" w:author="Dan Gavin" w:date="2022-03-21T09:08:00Z">
        <w:r w:rsidR="006D2629">
          <w:rPr>
            <w:color w:val="000000"/>
          </w:rPr>
          <w:t xml:space="preserve">fy large particles,  </w:t>
        </w:r>
      </w:ins>
      <w:del w:id="370" w:author="Dan Gavin" w:date="2022-03-21T09:08:00Z">
        <w:r w:rsidDel="006D2629">
          <w:rPr>
            <w:color w:val="000000"/>
          </w:rPr>
          <w:delText xml:space="preserve">but </w:delText>
        </w:r>
      </w:del>
      <w:r>
        <w:rPr>
          <w:color w:val="000000"/>
        </w:rPr>
        <w:t>requir</w:t>
      </w:r>
      <w:del w:id="371" w:author="Dan Gavin" w:date="2022-03-21T09:08:00Z">
        <w:r w:rsidDel="006D2629">
          <w:rPr>
            <w:color w:val="000000"/>
          </w:rPr>
          <w:delText>es</w:delText>
        </w:r>
      </w:del>
      <w:ins w:id="372" w:author="Dan Gavin" w:date="2022-03-21T09:08:00Z">
        <w:r w:rsidR="006D2629">
          <w:rPr>
            <w:color w:val="000000"/>
          </w:rPr>
          <w:t>ing</w:t>
        </w:r>
      </w:ins>
      <w:r>
        <w:rPr>
          <w:color w:val="000000"/>
        </w:rPr>
        <w:t xml:space="preserve"> </w:t>
      </w:r>
      <w:del w:id="373" w:author="Dan Gavin" w:date="2022-03-21T09:05:00Z">
        <w:r w:rsidDel="001D6D34">
          <w:rPr>
            <w:color w:val="000000"/>
          </w:rPr>
          <w:delText xml:space="preserve">much </w:delText>
        </w:r>
      </w:del>
      <w:r>
        <w:rPr>
          <w:color w:val="000000"/>
        </w:rPr>
        <w:t xml:space="preserve">more time and labor (Clark </w:t>
      </w:r>
      <w:commentRangeStart w:id="374"/>
      <w:r>
        <w:rPr>
          <w:color w:val="000000"/>
        </w:rPr>
        <w:t>1988</w:t>
      </w:r>
      <w:commentRangeEnd w:id="374"/>
      <w:r w:rsidR="001D6D34">
        <w:rPr>
          <w:rStyle w:val="CommentReference"/>
        </w:rPr>
        <w:commentReference w:id="374"/>
      </w:r>
      <w:r>
        <w:rPr>
          <w:color w:val="000000"/>
        </w:rPr>
        <w:t xml:space="preserve">), while acid-peroxide digestion, established by Kurth et al. </w:t>
      </w:r>
      <w:ins w:id="375" w:author="Dan Gavin" w:date="2022-03-21T09:06:00Z">
        <w:r w:rsidR="001D6D34">
          <w:rPr>
            <w:color w:val="000000"/>
          </w:rPr>
          <w:t>(</w:t>
        </w:r>
      </w:ins>
      <w:r>
        <w:rPr>
          <w:color w:val="000000"/>
        </w:rPr>
        <w:t>2006</w:t>
      </w:r>
      <w:ins w:id="376" w:author="Dan Gavin" w:date="2022-03-21T09:06:00Z">
        <w:r w:rsidR="001D6D34">
          <w:rPr>
            <w:color w:val="000000"/>
          </w:rPr>
          <w:t>)</w:t>
        </w:r>
      </w:ins>
      <w:r>
        <w:rPr>
          <w:color w:val="000000"/>
        </w:rPr>
        <w:t xml:space="preserve"> and </w:t>
      </w:r>
      <w:del w:id="377" w:author="Dan Gavin" w:date="2022-03-21T09:06:00Z">
        <w:r w:rsidDel="001D6D34">
          <w:rPr>
            <w:color w:val="000000"/>
          </w:rPr>
          <w:delText>others (</w:delText>
        </w:r>
      </w:del>
      <w:r>
        <w:rPr>
          <w:color w:val="000000"/>
        </w:rPr>
        <w:t xml:space="preserve">Pingree et al. </w:t>
      </w:r>
      <w:ins w:id="378" w:author="Dan Gavin" w:date="2022-03-21T09:06:00Z">
        <w:r w:rsidR="001D6D34">
          <w:rPr>
            <w:color w:val="000000"/>
          </w:rPr>
          <w:t>(</w:t>
        </w:r>
      </w:ins>
      <w:r>
        <w:rPr>
          <w:color w:val="000000"/>
        </w:rPr>
        <w:t xml:space="preserve">2012), requires no physical counting of particles, and </w:t>
      </w:r>
      <w:del w:id="379" w:author="Dan Gavin" w:date="2022-03-21T09:06:00Z">
        <w:r w:rsidDel="006D2629">
          <w:rPr>
            <w:color w:val="000000"/>
          </w:rPr>
          <w:delText xml:space="preserve">potentially </w:delText>
        </w:r>
      </w:del>
      <w:r>
        <w:rPr>
          <w:color w:val="000000"/>
        </w:rPr>
        <w:t>captures a greater range of pyrogenic materials</w:t>
      </w:r>
      <w:ins w:id="380" w:author="Dan Gavin" w:date="2022-03-21T09:06:00Z">
        <w:r w:rsidR="006D2629">
          <w:rPr>
            <w:color w:val="000000"/>
          </w:rPr>
          <w:t xml:space="preserve"> and </w:t>
        </w:r>
      </w:ins>
      <w:ins w:id="381" w:author="Dan Gavin" w:date="2022-03-21T09:07:00Z">
        <w:r w:rsidR="006D2629">
          <w:rPr>
            <w:color w:val="000000"/>
          </w:rPr>
          <w:t xml:space="preserve">size ranges, but may also digest charcoal </w:t>
        </w:r>
      </w:ins>
      <w:r>
        <w:rPr>
          <w:color w:val="000000"/>
        </w:rPr>
        <w:t xml:space="preserve">. </w:t>
      </w:r>
      <w:del w:id="382" w:author="Dan Gavin" w:date="2022-03-21T09:08:00Z">
        <w:r w:rsidDel="006C3190">
          <w:rPr>
            <w:color w:val="000000"/>
          </w:rPr>
          <w:delText xml:space="preserve">We used both methods </w:delText>
        </w:r>
        <w:r w:rsidR="00420C1B" w:rsidDel="006C3190">
          <w:rPr>
            <w:color w:val="000000"/>
          </w:rPr>
          <w:delText>to</w:delText>
        </w:r>
        <w:r w:rsidDel="006C3190">
          <w:rPr>
            <w:color w:val="000000"/>
          </w:rPr>
          <w:delText xml:space="preserve"> compare and report any difference in results between the two. </w:delText>
        </w:r>
      </w:del>
      <w:r>
        <w:rPr>
          <w:color w:val="000000"/>
        </w:rPr>
        <w:t xml:space="preserve">Prior to both quantification procedures, we dried </w:t>
      </w:r>
      <w:ins w:id="383" w:author="Dan Gavin" w:date="2022-03-21T09:09:00Z">
        <w:r w:rsidR="006C3190">
          <w:rPr>
            <w:color w:val="000000"/>
          </w:rPr>
          <w:t xml:space="preserve">the 5-cm bulk soil sample increments </w:t>
        </w:r>
      </w:ins>
      <w:del w:id="384" w:author="Dan Gavin" w:date="2022-03-21T09:09:00Z">
        <w:r w:rsidDel="006C3190">
          <w:rPr>
            <w:color w:val="000000"/>
          </w:rPr>
          <w:delText xml:space="preserve">bulk soil samples </w:delText>
        </w:r>
      </w:del>
      <w:r>
        <w:rPr>
          <w:color w:val="000000"/>
        </w:rPr>
        <w:t xml:space="preserve">in an oven at </w:t>
      </w:r>
      <w:r>
        <w:t>60</w:t>
      </w:r>
      <w:r>
        <w:rPr>
          <w:color w:val="000000"/>
        </w:rPr>
        <w:t>°</w:t>
      </w:r>
      <w:r>
        <w:t xml:space="preserve">C for </w:t>
      </w:r>
      <w:r>
        <w:lastRenderedPageBreak/>
        <w:t>24 hours</w:t>
      </w:r>
      <w:ins w:id="385" w:author="Dan Gavin" w:date="2022-03-21T09:09:00Z">
        <w:r w:rsidR="006C3190">
          <w:t xml:space="preserve"> and </w:t>
        </w:r>
        <w:r w:rsidR="006C3190">
          <w:t>measured bulk density for each 5-cm sample increment</w:t>
        </w:r>
      </w:ins>
      <w:r>
        <w:t xml:space="preserve"> (Pingree et al. 2012). </w:t>
      </w:r>
      <w:ins w:id="386" w:author="Dan Gavin" w:date="2022-03-21T09:26:00Z">
        <w:r w:rsidR="00A0795E">
          <w:t>[Can you state here the total number of samples analy</w:t>
        </w:r>
      </w:ins>
      <w:ins w:id="387" w:author="Dan Gavin" w:date="2022-03-21T09:27:00Z">
        <w:r w:rsidR="00A0795E">
          <w:t>zed?]</w:t>
        </w:r>
      </w:ins>
    </w:p>
    <w:p w14:paraId="5C39D20A" w14:textId="560FE86B" w:rsidR="00736D6B" w:rsidRDefault="00736D6B" w:rsidP="00736D6B">
      <w:pPr>
        <w:pStyle w:val="Heading3"/>
      </w:pPr>
      <w:r>
        <w:t>Physical Charcoal Quantification</w:t>
      </w:r>
    </w:p>
    <w:p w14:paraId="313BABA4" w14:textId="21537212" w:rsidR="00736D6B" w:rsidRDefault="00736D6B" w:rsidP="00736D6B">
      <w:pPr>
        <w:spacing w:line="480" w:lineRule="auto"/>
        <w:ind w:firstLine="720"/>
      </w:pPr>
      <w:r>
        <w:t>We soaked soil-core samples overnight in a 10% KOH solution to disperse organic clumps, and then rinsed through 2 mm and 0.5 mm test sieves. We removed material from both size classes and treated each with 3% H</w:t>
      </w:r>
      <w:r w:rsidRPr="00AB1951">
        <w:rPr>
          <w:vertAlign w:val="subscript"/>
        </w:rPr>
        <w:t>2</w:t>
      </w:r>
      <w:r>
        <w:t>O</w:t>
      </w:r>
      <w:r w:rsidRPr="00AB1951">
        <w:rPr>
          <w:vertAlign w:val="subscript"/>
        </w:rPr>
        <w:t xml:space="preserve">2 </w:t>
      </w:r>
      <w:r>
        <w:t xml:space="preserve">for over 24 hours. Once oven-dried, we counted charcoal fragments under a </w:t>
      </w:r>
      <w:del w:id="388" w:author="Dan Gavin" w:date="2022-03-21T09:12:00Z">
        <w:r w:rsidDel="007A1F63">
          <w:delText>microscope</w:delText>
        </w:r>
      </w:del>
      <w:ins w:id="389" w:author="Dan Gavin" w:date="2022-03-21T09:12:00Z">
        <w:r w:rsidR="007A1F63">
          <w:t>stereoscope</w:t>
        </w:r>
      </w:ins>
      <w:r>
        <w:t xml:space="preserve">, and weighed the total mass of identifiable charcoal within each soil-core section for each site. Charcoal concentration from sieved samples was calculated by dividing mass of charcoal by the dry weight of the sample. </w:t>
      </w:r>
    </w:p>
    <w:p w14:paraId="59347C88" w14:textId="47D88073" w:rsidR="00736D6B" w:rsidRDefault="00736D6B" w:rsidP="00736D6B">
      <w:pPr>
        <w:pStyle w:val="Heading3"/>
      </w:pPr>
      <w:r>
        <w:t>Chemical Charcoal Quantification</w:t>
      </w:r>
    </w:p>
    <w:p w14:paraId="4D9A51F6" w14:textId="370E1345" w:rsidR="00736D6B" w:rsidRDefault="00736D6B" w:rsidP="00736D6B">
      <w:pPr>
        <w:spacing w:line="480" w:lineRule="auto"/>
        <w:ind w:firstLine="720"/>
      </w:pPr>
      <w:commentRangeStart w:id="390"/>
      <w:r>
        <w:t xml:space="preserve">To estimate </w:t>
      </w:r>
      <w:commentRangeEnd w:id="390"/>
      <w:r w:rsidR="00004B36">
        <w:rPr>
          <w:rStyle w:val="CommentReference"/>
        </w:rPr>
        <w:commentReference w:id="390"/>
      </w:r>
      <w:r>
        <w:t xml:space="preserve">PyC concentrations chemically, we completed an acid-peroxide digestion following the methods of Kurth et al. (2006) as modified by Pingree et al. (2012). We ground </w:t>
      </w:r>
      <w:ins w:id="391" w:author="Dan Gavin" w:date="2022-03-21T09:15:00Z">
        <w:r w:rsidR="00864940">
          <w:t xml:space="preserve">soil </w:t>
        </w:r>
      </w:ins>
      <w:r>
        <w:t>samples in a ball mill to &lt;0.76</w:t>
      </w:r>
      <w:r>
        <w:rPr>
          <w:color w:val="000000"/>
        </w:rPr>
        <w:t xml:space="preserve"> μm</w:t>
      </w:r>
      <w:r>
        <w:t xml:space="preserve"> before </w:t>
      </w:r>
      <w:del w:id="392" w:author="Dan Gavin" w:date="2022-03-21T09:15:00Z">
        <w:r w:rsidDel="00864940">
          <w:delText xml:space="preserve">adding </w:delText>
        </w:r>
      </w:del>
      <w:ins w:id="393" w:author="Dan Gavin" w:date="2022-03-21T09:15:00Z">
        <w:r w:rsidR="00864940">
          <w:t>weighing</w:t>
        </w:r>
        <w:r w:rsidR="00864940">
          <w:t xml:space="preserve"> </w:t>
        </w:r>
        <w:r w:rsidR="00864940">
          <w:t xml:space="preserve">ca. </w:t>
        </w:r>
      </w:ins>
      <w:r>
        <w:t>1</w:t>
      </w:r>
      <w:del w:id="394" w:author="Dan Gavin" w:date="2022-03-21T09:15:00Z">
        <w:r w:rsidDel="00864940">
          <w:delText>.0</w:delText>
        </w:r>
      </w:del>
      <w:r>
        <w:t xml:space="preserve"> gram</w:t>
      </w:r>
      <w:ins w:id="395" w:author="Dan Gavin" w:date="2022-03-21T09:15:00Z">
        <w:r w:rsidR="00864940">
          <w:t xml:space="preserve">. </w:t>
        </w:r>
      </w:ins>
      <w:ins w:id="396" w:author="Dan Gavin" w:date="2022-03-21T09:33:00Z">
        <w:r w:rsidR="00086774">
          <w:t>Digestions were run in x batches of x samples</w:t>
        </w:r>
        <w:r w:rsidR="00F20FB5">
          <w:t xml:space="preserve"> per batch</w:t>
        </w:r>
        <w:r w:rsidR="00086774">
          <w:t xml:space="preserve">. </w:t>
        </w:r>
      </w:ins>
      <w:ins w:id="397" w:author="Dan Gavin" w:date="2022-03-21T09:15:00Z">
        <w:r w:rsidR="00864940">
          <w:t>The gound soil</w:t>
        </w:r>
      </w:ins>
      <w:ins w:id="398" w:author="Dan Gavin" w:date="2022-03-21T09:16:00Z">
        <w:r w:rsidR="00864940">
          <w:t xml:space="preserve"> was added </w:t>
        </w:r>
      </w:ins>
      <w:del w:id="399" w:author="Dan Gavin" w:date="2022-03-21T09:15:00Z">
        <w:r w:rsidDel="00864940">
          <w:delText xml:space="preserve"> </w:delText>
        </w:r>
      </w:del>
      <w:r>
        <w:t>to a 50 ml flask with 20 ml of 30% H</w:t>
      </w:r>
      <w:r w:rsidRPr="00AB1951">
        <w:rPr>
          <w:vertAlign w:val="subscript"/>
        </w:rPr>
        <w:t>2</w:t>
      </w:r>
      <w:r>
        <w:t>O</w:t>
      </w:r>
      <w:r w:rsidRPr="00AB1951">
        <w:rPr>
          <w:vertAlign w:val="subscript"/>
        </w:rPr>
        <w:t xml:space="preserve">2 </w:t>
      </w:r>
      <w:r>
        <w:t>and 10 ml of 1 M HNO</w:t>
      </w:r>
      <w:r w:rsidRPr="00AB1951">
        <w:rPr>
          <w:vertAlign w:val="subscript"/>
        </w:rPr>
        <w:t>3.</w:t>
      </w:r>
      <w:r>
        <w:t xml:space="preserve"> We swirled samples by hand to promote effervescence at room temperature across a 30-minute period, before heating in a water bath to 90</w:t>
      </w:r>
      <w:r>
        <w:rPr>
          <w:color w:val="000000"/>
        </w:rPr>
        <w:t>°</w:t>
      </w:r>
      <w:r>
        <w:t>C for 16 hours. After digestion, we filtered samples through pre-weighed filter papers and dried at 60</w:t>
      </w:r>
      <w:r>
        <w:rPr>
          <w:color w:val="000000"/>
        </w:rPr>
        <w:t>°</w:t>
      </w:r>
      <w:r>
        <w:t xml:space="preserve">C for over 24 hours before weighing to obtain the mass of </w:t>
      </w:r>
      <w:ins w:id="400" w:author="Dan Gavin" w:date="2022-03-21T09:16:00Z">
        <w:r w:rsidR="00864940">
          <w:t xml:space="preserve">the </w:t>
        </w:r>
      </w:ins>
      <w:r>
        <w:t xml:space="preserve">residual material after digestion and filtration. </w:t>
      </w:r>
      <w:ins w:id="401" w:author="Dan Gavin" w:date="2022-03-21T09:31:00Z">
        <w:r w:rsidR="00086774">
          <w:t>We determined the percent of carbon present in undigested and digested soil samples using a m</w:t>
        </w:r>
        <w:r w:rsidR="00086774">
          <w:t xml:space="preserve">ass </w:t>
        </w:r>
        <w:r w:rsidR="00086774">
          <w:t>s</w:t>
        </w:r>
        <w:r w:rsidR="00086774">
          <w:t xml:space="preserve">pectrometer </w:t>
        </w:r>
        <w:r w:rsidR="00086774">
          <w:t>at the Laboratory of Stable Isotope Ecology, University of Miami.</w:t>
        </w:r>
      </w:ins>
    </w:p>
    <w:p w14:paraId="34471B11" w14:textId="4AF9BF42" w:rsidR="00736D6B" w:rsidRDefault="00736D6B" w:rsidP="00736D6B">
      <w:pPr>
        <w:spacing w:line="480" w:lineRule="auto"/>
        <w:ind w:firstLine="720"/>
        <w:rPr>
          <w:color w:val="000000"/>
        </w:rPr>
      </w:pPr>
      <w:r>
        <w:t xml:space="preserve">To </w:t>
      </w:r>
      <w:del w:id="402" w:author="Dan Gavin" w:date="2022-03-21T09:17:00Z">
        <w:r w:rsidDel="00864940">
          <w:delText xml:space="preserve">constrain </w:delText>
        </w:r>
      </w:del>
      <w:ins w:id="403" w:author="Dan Gavin" w:date="2022-03-21T09:18:00Z">
        <w:r w:rsidR="00864940">
          <w:t>evaluate</w:t>
        </w:r>
      </w:ins>
      <w:ins w:id="404" w:author="Dan Gavin" w:date="2022-03-21T09:17:00Z">
        <w:r w:rsidR="00864940">
          <w:t xml:space="preserve"> </w:t>
        </w:r>
        <w:r w:rsidR="00864940">
          <w:t xml:space="preserve">the </w:t>
        </w:r>
      </w:ins>
      <w:r>
        <w:t>PyC estimates produced by acid-peroxide digestion</w:t>
      </w:r>
      <w:ins w:id="405" w:author="Dan Gavin" w:date="2022-03-21T09:31:00Z">
        <w:r w:rsidR="00086774">
          <w:t xml:space="preserve"> and compare results among batches </w:t>
        </w:r>
      </w:ins>
      <w:ins w:id="406" w:author="Dan Gavin" w:date="2022-03-21T09:32:00Z">
        <w:r w:rsidR="00086774">
          <w:t>of digestions</w:t>
        </w:r>
      </w:ins>
      <w:r>
        <w:t>, we created charcoal standards by combusting dry western red cedar samples (</w:t>
      </w:r>
      <w:r>
        <w:rPr>
          <w:i/>
        </w:rPr>
        <w:t>Thuja plicata</w:t>
      </w:r>
      <w:r>
        <w:t>) wrapped in aluminum foil at 450</w:t>
      </w:r>
      <w:r>
        <w:rPr>
          <w:color w:val="000000"/>
        </w:rPr>
        <w:t xml:space="preserve">°C.  We ground a 1:9 ratio of charcoal </w:t>
      </w:r>
      <w:r>
        <w:rPr>
          <w:color w:val="000000"/>
        </w:rPr>
        <w:lastRenderedPageBreak/>
        <w:t xml:space="preserve">and charcoal-free rock (Condrey Mountain Schist from Southwestern Oregon) to </w:t>
      </w:r>
      <w:r>
        <w:t>&lt;0.76</w:t>
      </w:r>
      <w:r>
        <w:rPr>
          <w:color w:val="000000"/>
        </w:rPr>
        <w:t xml:space="preserve"> μm in a ball mill, creating a 10% charcoal standard. </w:t>
      </w:r>
      <w:ins w:id="407" w:author="Dan Gavin" w:date="2022-03-21T09:31:00Z">
        <w:r w:rsidR="00086774">
          <w:rPr>
            <w:color w:val="000000"/>
          </w:rPr>
          <w:t>[How many standards were run…in each batch]</w:t>
        </w:r>
      </w:ins>
    </w:p>
    <w:p w14:paraId="2BDFBE0A" w14:textId="75CF5C2D" w:rsidR="00736D6B" w:rsidDel="00086774" w:rsidRDefault="00736D6B" w:rsidP="00255E86">
      <w:pPr>
        <w:spacing w:line="480" w:lineRule="auto"/>
        <w:ind w:firstLine="720"/>
        <w:rPr>
          <w:del w:id="408" w:author="Dan Gavin" w:date="2022-03-21T09:31:00Z"/>
        </w:rPr>
      </w:pPr>
      <w:del w:id="409" w:author="Dan Gavin" w:date="2022-03-21T09:31:00Z">
        <w:r w:rsidDel="00086774">
          <w:delText xml:space="preserve">We determined the percent of carbon present in </w:delText>
        </w:r>
      </w:del>
      <w:del w:id="410" w:author="Dan Gavin" w:date="2022-03-21T09:18:00Z">
        <w:r w:rsidDel="00864940">
          <w:delText xml:space="preserve">soil </w:delText>
        </w:r>
      </w:del>
      <w:del w:id="411" w:author="Dan Gavin" w:date="2022-03-21T09:31:00Z">
        <w:r w:rsidDel="00086774">
          <w:delText xml:space="preserve">and digested soil samples using a </w:delText>
        </w:r>
      </w:del>
      <w:del w:id="412" w:author="Dan Gavin" w:date="2022-03-21T09:19:00Z">
        <w:r w:rsidDel="00864940">
          <w:delText xml:space="preserve">Mass Spectrometer </w:delText>
        </w:r>
      </w:del>
      <w:del w:id="413" w:author="Dan Gavin" w:date="2022-03-21T09:31:00Z">
        <w:r w:rsidDel="00086774">
          <w:delText xml:space="preserve">at the Laboratory of Stable Isotope Ecology, University of Miami. We </w:delText>
        </w:r>
      </w:del>
      <w:del w:id="414" w:author="Dan Gavin" w:date="2022-03-21T09:20:00Z">
        <w:r w:rsidDel="0072364E">
          <w:delText xml:space="preserve">report </w:delText>
        </w:r>
      </w:del>
      <w:del w:id="415" w:author="Dan Gavin" w:date="2022-03-21T09:19:00Z">
        <w:r w:rsidDel="00867E04">
          <w:delText xml:space="preserve">Total </w:delText>
        </w:r>
      </w:del>
      <w:del w:id="416" w:author="Dan Gavin" w:date="2022-03-21T09:20:00Z">
        <w:r w:rsidDel="0072364E">
          <w:delText xml:space="preserve">C </w:delText>
        </w:r>
      </w:del>
      <w:del w:id="417" w:author="Dan Gavin" w:date="2022-03-21T09:26:00Z">
        <w:r w:rsidDel="00A0795E">
          <w:delText xml:space="preserve">following digestion as charcoal </w:delText>
        </w:r>
      </w:del>
      <w:del w:id="418" w:author="Dan Gavin" w:date="2022-03-21T09:19:00Z">
        <w:r w:rsidDel="0072364E">
          <w:delText xml:space="preserve">C </w:delText>
        </w:r>
      </w:del>
      <w:del w:id="419" w:author="Dan Gavin" w:date="2022-03-21T09:26:00Z">
        <w:r w:rsidDel="00A0795E">
          <w:delText xml:space="preserve">and assume that all non-charcoal organic </w:delText>
        </w:r>
      </w:del>
      <w:del w:id="420" w:author="Dan Gavin" w:date="2022-03-21T09:19:00Z">
        <w:r w:rsidDel="0072364E">
          <w:delText xml:space="preserve">C </w:delText>
        </w:r>
      </w:del>
      <w:del w:id="421" w:author="Dan Gavin" w:date="2022-03-21T09:26:00Z">
        <w:r w:rsidDel="00A0795E">
          <w:delText>was consumed during peroxide-acid digestion</w:delText>
        </w:r>
      </w:del>
      <w:del w:id="422" w:author="Dan Gavin" w:date="2022-03-21T09:31:00Z">
        <w:r w:rsidDel="00086774">
          <w:delText xml:space="preserve">. </w:delText>
        </w:r>
      </w:del>
    </w:p>
    <w:p w14:paraId="00000024" w14:textId="733B5530" w:rsidR="008700DA" w:rsidRDefault="00EE2F87">
      <w:pPr>
        <w:pStyle w:val="Heading2"/>
      </w:pPr>
      <w:r>
        <w:t>Radiocarbon Dating</w:t>
      </w:r>
    </w:p>
    <w:p w14:paraId="00000025" w14:textId="05073679" w:rsidR="008700DA" w:rsidRDefault="00EE2F87">
      <w:pPr>
        <w:spacing w:line="480" w:lineRule="auto"/>
        <w:ind w:firstLine="720"/>
      </w:pPr>
      <w:r>
        <w:t>To</w:t>
      </w:r>
      <w:r w:rsidR="00420C1B">
        <w:t xml:space="preserve"> </w:t>
      </w:r>
      <w:del w:id="423" w:author="Dan Gavin" w:date="2022-03-21T09:27:00Z">
        <w:r w:rsidR="00420C1B" w:rsidDel="008E3E25">
          <w:delText>establish whether pyrogenic carbon is distributed stratigraphically and to</w:delText>
        </w:r>
        <w:r w:rsidDel="008E3E25">
          <w:delText xml:space="preserve"> </w:delText>
        </w:r>
      </w:del>
      <w:r w:rsidR="00420C1B">
        <w:t>estimate the range of ages</w:t>
      </w:r>
      <w:r>
        <w:t xml:space="preserve"> </w:t>
      </w:r>
      <w:r w:rsidR="00420C1B">
        <w:t>of</w:t>
      </w:r>
      <w:r>
        <w:t xml:space="preserve"> charcoal</w:t>
      </w:r>
      <w:del w:id="424" w:author="Dan Gavin" w:date="2022-03-21T09:28:00Z">
        <w:r w:rsidDel="008E3E25">
          <w:delText xml:space="preserve"> in redwood soils</w:delText>
        </w:r>
      </w:del>
      <w:r>
        <w:t xml:space="preserve">, </w:t>
      </w:r>
      <w:r w:rsidR="00AB1951">
        <w:t xml:space="preserve">we selected </w:t>
      </w:r>
      <w:r>
        <w:t xml:space="preserve">charcoal samples with known depths at each sample site for accelerator mass spectrometry (AMS) radiocarbon dating based on depth, </w:t>
      </w:r>
      <w:r w:rsidR="009868CB">
        <w:t>size,</w:t>
      </w:r>
      <w:r>
        <w:t xml:space="preserve"> and quality of sample</w:t>
      </w:r>
      <w:ins w:id="425" w:author="Dan Gavin" w:date="2022-03-21T09:28:00Z">
        <w:r w:rsidR="00B04401">
          <w:t xml:space="preserve"> such that dates are based on a single piece of charcoal</w:t>
        </w:r>
      </w:ins>
      <w:r>
        <w:t>.</w:t>
      </w:r>
      <w:ins w:id="426" w:author="Dan Gavin" w:date="2022-03-21T09:29:00Z">
        <w:r w:rsidR="00D33074">
          <w:t xml:space="preserve"> We prioritized dating the uppermost and deepest charcoal at each site.</w:t>
        </w:r>
      </w:ins>
      <w:r>
        <w:t xml:space="preserve"> We cleaned samples with alternating heated 10% KOH and 10% HCL rinses prior to radiocarbon dating at the Center for Accelerator Mass Spectrometry at Lawrence Livermore National Laboratory in Livermore, California</w:t>
      </w:r>
      <w:del w:id="427" w:author="Dan Gavin" w:date="2022-03-21T09:30:00Z">
        <w:r w:rsidDel="00086774">
          <w:delText xml:space="preserve"> (Table S1)</w:delText>
        </w:r>
      </w:del>
      <w:r>
        <w:t xml:space="preserve">. </w:t>
      </w:r>
    </w:p>
    <w:p w14:paraId="0000002F" w14:textId="4E9B0D35" w:rsidR="008700DA" w:rsidRDefault="00EE2F87">
      <w:pPr>
        <w:pStyle w:val="Heading2"/>
      </w:pPr>
      <w:r>
        <w:t>Data Analysis</w:t>
      </w:r>
    </w:p>
    <w:p w14:paraId="00000031" w14:textId="61852E3B" w:rsidR="008700DA" w:rsidRDefault="00EE2F87">
      <w:pPr>
        <w:spacing w:line="480" w:lineRule="auto"/>
        <w:ind w:firstLine="720"/>
        <w:rPr>
          <w:color w:val="000000"/>
        </w:rPr>
      </w:pPr>
      <w:r>
        <w:rPr>
          <w:color w:val="000000"/>
        </w:rPr>
        <w:t>We determined charcoal C concentration (PyC) of digested soil samples using</w:t>
      </w:r>
      <w:r>
        <w:t xml:space="preserve"> </w:t>
      </w:r>
      <m:oMath>
        <m:f>
          <m:fPr>
            <m:ctrlPr>
              <w:rPr>
                <w:rFonts w:ascii="Cambria Math" w:eastAsia="Cambria Math" w:hAnsi="Cambria Math" w:cs="Cambria Math"/>
                <w:color w:val="000000"/>
                <w:sz w:val="22"/>
                <w:szCs w:val="22"/>
              </w:rPr>
            </m:ctrlPr>
          </m:fPr>
          <m:num>
            <m:r>
              <w:rPr>
                <w:rFonts w:ascii="Cambria Math" w:eastAsia="Cambria Math" w:hAnsi="Cambria Math" w:cs="Cambria Math"/>
                <w:color w:val="000000"/>
                <w:sz w:val="22"/>
                <w:szCs w:val="22"/>
              </w:rPr>
              <m:t>mg PyC</m:t>
            </m:r>
          </m:num>
          <m:den>
            <m:r>
              <w:rPr>
                <w:rFonts w:ascii="Cambria Math" w:eastAsia="Cambria Math" w:hAnsi="Cambria Math" w:cs="Cambria Math"/>
                <w:color w:val="000000"/>
                <w:sz w:val="22"/>
                <w:szCs w:val="22"/>
              </w:rPr>
              <m:t>g soil</m:t>
            </m:r>
          </m:den>
        </m:f>
        <m:r>
          <w:rPr>
            <w:rFonts w:ascii="Cambria Math" w:eastAsia="Cambria Math" w:hAnsi="Cambria Math" w:cs="Cambria Math"/>
            <w:color w:val="000000"/>
            <w:sz w:val="22"/>
            <w:szCs w:val="22"/>
          </w:rPr>
          <m:t>=(</m:t>
        </m:r>
        <m:f>
          <m:fPr>
            <m:ctrlPr>
              <w:rPr>
                <w:rFonts w:ascii="Cambria Math" w:eastAsia="Cambria Math" w:hAnsi="Cambria Math" w:cs="Cambria Math"/>
                <w:color w:val="000000"/>
                <w:sz w:val="22"/>
                <w:szCs w:val="22"/>
              </w:rPr>
            </m:ctrlPr>
          </m:fPr>
          <m:num>
            <m:r>
              <w:rPr>
                <w:rFonts w:ascii="Cambria Math" w:eastAsia="Cambria Math" w:hAnsi="Cambria Math" w:cs="Cambria Math"/>
                <w:color w:val="000000"/>
                <w:sz w:val="22"/>
                <w:szCs w:val="22"/>
              </w:rPr>
              <m:t>(C1*M1)</m:t>
            </m:r>
          </m:num>
          <m:den>
            <m:r>
              <w:rPr>
                <w:rFonts w:ascii="Cambria Math" w:eastAsia="Cambria Math" w:hAnsi="Cambria Math" w:cs="Cambria Math"/>
                <w:color w:val="000000"/>
                <w:sz w:val="22"/>
                <w:szCs w:val="22"/>
              </w:rPr>
              <m:t>M2</m:t>
            </m:r>
          </m:den>
        </m:f>
      </m:oMath>
      <w:r>
        <w:rPr>
          <w:color w:val="000000"/>
          <w:sz w:val="22"/>
          <w:szCs w:val="22"/>
        </w:rPr>
        <w:t>)* 1000,</w:t>
      </w:r>
      <w:r>
        <w:t xml:space="preserve"> </w:t>
      </w:r>
      <w:r>
        <w:rPr>
          <w:color w:val="000000"/>
        </w:rPr>
        <w:t>where M1 = mass of digested sample, C1 = C concentration of digested sample, and M2 = mass of original sample. We estimated PyC mass per square meter as the product of PyC concentrations and bulk density summed over all depth increments (</w:t>
      </w:r>
      <m:oMath>
        <m:f>
          <m:fPr>
            <m:ctrlPr>
              <w:rPr>
                <w:rFonts w:ascii="Cambria Math" w:eastAsia="Cambria Math" w:hAnsi="Cambria Math" w:cs="Cambria Math"/>
                <w:color w:val="000000"/>
                <w:sz w:val="20"/>
                <w:szCs w:val="20"/>
              </w:rPr>
            </m:ctrlPr>
          </m:fPr>
          <m:num>
            <m:r>
              <w:rPr>
                <w:rFonts w:ascii="Cambria Math" w:eastAsia="Cambria Math" w:hAnsi="Cambria Math" w:cs="Cambria Math"/>
                <w:color w:val="000000"/>
                <w:sz w:val="20"/>
                <w:szCs w:val="20"/>
              </w:rPr>
              <m:t>g PyC</m:t>
            </m:r>
          </m:num>
          <m:den>
            <m:sSup>
              <m:sSupPr>
                <m:ctrlPr>
                  <w:rPr>
                    <w:rFonts w:ascii="Cambria Math" w:eastAsia="Cambria Math" w:hAnsi="Cambria Math" w:cs="Cambria Math"/>
                    <w:color w:val="000000"/>
                    <w:sz w:val="20"/>
                    <w:szCs w:val="20"/>
                  </w:rPr>
                </m:ctrlPr>
              </m:sSupPr>
              <m:e>
                <m:r>
                  <w:rPr>
                    <w:rFonts w:ascii="Cambria Math" w:eastAsia="Cambria Math" w:hAnsi="Cambria Math" w:cs="Cambria Math"/>
                    <w:color w:val="000000"/>
                    <w:sz w:val="20"/>
                    <w:szCs w:val="20"/>
                  </w:rPr>
                  <m:t>m</m:t>
                </m:r>
              </m:e>
              <m:sup>
                <m:r>
                  <w:rPr>
                    <w:rFonts w:ascii="Cambria Math" w:eastAsia="Cambria Math" w:hAnsi="Cambria Math" w:cs="Cambria Math"/>
                    <w:color w:val="000000"/>
                    <w:sz w:val="20"/>
                    <w:szCs w:val="20"/>
                  </w:rPr>
                  <m:t>2</m:t>
                </m:r>
              </m:sup>
            </m:sSup>
          </m:den>
        </m:f>
        <m:r>
          <w:rPr>
            <w:rFonts w:ascii="Cambria Math" w:eastAsia="Cambria Math" w:hAnsi="Cambria Math" w:cs="Cambria Math"/>
            <w:color w:val="000000"/>
            <w:sz w:val="20"/>
            <w:szCs w:val="20"/>
          </w:rPr>
          <m:t>=(</m:t>
        </m:r>
        <m:f>
          <m:fPr>
            <m:ctrlPr>
              <w:rPr>
                <w:rFonts w:ascii="Cambria Math" w:eastAsia="Cambria Math" w:hAnsi="Cambria Math" w:cs="Cambria Math"/>
                <w:color w:val="000000"/>
                <w:sz w:val="20"/>
                <w:szCs w:val="20"/>
              </w:rPr>
            </m:ctrlPr>
          </m:fPr>
          <m:num>
            <m:r>
              <w:rPr>
                <w:rFonts w:ascii="Cambria Math" w:eastAsia="Cambria Math" w:hAnsi="Cambria Math" w:cs="Cambria Math"/>
                <w:color w:val="000000"/>
                <w:sz w:val="20"/>
                <w:szCs w:val="20"/>
              </w:rPr>
              <m:t>% PyC</m:t>
            </m:r>
          </m:num>
          <m:den>
            <m:r>
              <w:rPr>
                <w:rFonts w:ascii="Cambria Math" w:eastAsia="Cambria Math" w:hAnsi="Cambria Math" w:cs="Cambria Math"/>
                <w:color w:val="000000"/>
                <w:sz w:val="20"/>
                <w:szCs w:val="20"/>
              </w:rPr>
              <m:t>100</m:t>
            </m:r>
          </m:den>
        </m:f>
        <m:r>
          <w:rPr>
            <w:rFonts w:ascii="Cambria Math" w:eastAsia="Cambria Math" w:hAnsi="Cambria Math" w:cs="Cambria Math"/>
            <w:color w:val="000000"/>
            <w:sz w:val="20"/>
            <w:szCs w:val="20"/>
          </w:rPr>
          <m:t>*BD*5)</m:t>
        </m:r>
      </m:oMath>
      <w:r>
        <w:rPr>
          <w:color w:val="000000"/>
          <w:sz w:val="20"/>
          <w:szCs w:val="20"/>
        </w:rPr>
        <w:t xml:space="preserve"> * </w:t>
      </w:r>
      <w:r w:rsidR="009868CB">
        <w:rPr>
          <w:color w:val="000000"/>
          <w:sz w:val="20"/>
          <w:szCs w:val="20"/>
        </w:rPr>
        <w:t>10,000,</w:t>
      </w:r>
      <w:r>
        <w:rPr>
          <w:color w:val="000000"/>
        </w:rPr>
        <w:t xml:space="preserve"> where BD = bulk density</w:t>
      </w:r>
      <w:ins w:id="428" w:author="Dan Gavin" w:date="2022-03-21T09:34:00Z">
        <w:r w:rsidR="00264D15">
          <w:rPr>
            <w:color w:val="000000"/>
          </w:rPr>
          <w:t xml:space="preserve"> (g/m3)</w:t>
        </w:r>
      </w:ins>
      <w:r>
        <w:rPr>
          <w:color w:val="000000"/>
        </w:rPr>
        <w:t>).</w:t>
      </w:r>
    </w:p>
    <w:p w14:paraId="469952BE" w14:textId="032929CF" w:rsidR="00420C1B" w:rsidRPr="00420C1B" w:rsidRDefault="00420C1B" w:rsidP="00420C1B">
      <w:pPr>
        <w:spacing w:line="480" w:lineRule="auto"/>
        <w:ind w:firstLine="720"/>
      </w:pPr>
      <w:r>
        <w:t xml:space="preserve">We calibrated radiocarbon dates using the CALIB 5.0.1 program based on the </w:t>
      </w:r>
      <w:del w:id="429" w:author="Dan Gavin" w:date="2022-03-21T09:34:00Z">
        <w:r w:rsidDel="00B8636D">
          <w:delText xml:space="preserve">INTCAL13 </w:delText>
        </w:r>
      </w:del>
      <w:ins w:id="430" w:author="Dan Gavin" w:date="2022-03-21T09:34:00Z">
        <w:r w:rsidR="00B8636D">
          <w:t>INTCAL</w:t>
        </w:r>
        <w:r w:rsidR="00B8636D">
          <w:t>20</w:t>
        </w:r>
        <w:r w:rsidR="00B8636D">
          <w:t xml:space="preserve"> </w:t>
        </w:r>
      </w:ins>
      <w:r>
        <w:t xml:space="preserve">calibration curve (Reimer et al. </w:t>
      </w:r>
      <w:commentRangeStart w:id="431"/>
      <w:r>
        <w:t>2013</w:t>
      </w:r>
      <w:commentRangeEnd w:id="431"/>
      <w:r w:rsidR="000A3BF8">
        <w:rPr>
          <w:rStyle w:val="CommentReference"/>
        </w:rPr>
        <w:commentReference w:id="431"/>
      </w:r>
      <w:r>
        <w:t>) and produced calendar age estimates of modern dates using Oxcal</w:t>
      </w:r>
      <w:r w:rsidR="00255E86">
        <w:t xml:space="preserve"> (version 4.4, Ramsey 2009)</w:t>
      </w:r>
      <w:r>
        <w:t xml:space="preserve">. </w:t>
      </w:r>
    </w:p>
    <w:p w14:paraId="00000032" w14:textId="47E9BF17" w:rsidR="008700DA" w:rsidRDefault="00EE2F87">
      <w:pPr>
        <w:spacing w:line="480" w:lineRule="auto"/>
        <w:ind w:firstLine="720"/>
        <w:rPr>
          <w:color w:val="000000"/>
        </w:rPr>
      </w:pPr>
      <w:r>
        <w:rPr>
          <w:color w:val="000000"/>
        </w:rPr>
        <w:t xml:space="preserve">To investigate the presence of a stratigraphy of charcoal dates within redwood soils, we compared </w:t>
      </w:r>
      <w:ins w:id="432" w:author="Dan Gavin" w:date="2022-03-21T09:35:00Z">
        <w:r w:rsidR="0029214F">
          <w:rPr>
            <w:color w:val="000000"/>
          </w:rPr>
          <w:t xml:space="preserve">calibrated </w:t>
        </w:r>
      </w:ins>
      <w:r>
        <w:rPr>
          <w:color w:val="000000"/>
        </w:rPr>
        <w:t xml:space="preserve">radiocarbon </w:t>
      </w:r>
      <w:del w:id="433" w:author="Dan Gavin" w:date="2022-03-21T09:35:00Z">
        <w:r w:rsidDel="00263EB8">
          <w:rPr>
            <w:color w:val="000000"/>
          </w:rPr>
          <w:delText xml:space="preserve">date </w:delText>
        </w:r>
      </w:del>
      <w:ins w:id="434" w:author="Dan Gavin" w:date="2022-03-21T09:35:00Z">
        <w:r w:rsidR="00263EB8">
          <w:rPr>
            <w:color w:val="000000"/>
          </w:rPr>
          <w:t>ages</w:t>
        </w:r>
        <w:r w:rsidR="00263EB8">
          <w:rPr>
            <w:color w:val="000000"/>
          </w:rPr>
          <w:t xml:space="preserve"> </w:t>
        </w:r>
      </w:ins>
      <w:del w:id="435" w:author="Dan Gavin" w:date="2022-03-21T09:35:00Z">
        <w:r w:rsidDel="0029214F">
          <w:rPr>
            <w:color w:val="000000"/>
          </w:rPr>
          <w:delText xml:space="preserve">estimates </w:delText>
        </w:r>
      </w:del>
      <w:r>
        <w:rPr>
          <w:color w:val="000000"/>
        </w:rPr>
        <w:t xml:space="preserve">of charcoal fragments from the same soil </w:t>
      </w:r>
      <w:del w:id="436" w:author="Dan Gavin" w:date="2022-03-21T09:35:00Z">
        <w:r w:rsidDel="00263EB8">
          <w:rPr>
            <w:color w:val="000000"/>
          </w:rPr>
          <w:delText xml:space="preserve">pit </w:delText>
        </w:r>
      </w:del>
      <w:ins w:id="437" w:author="Dan Gavin" w:date="2022-03-21T09:35:00Z">
        <w:r w:rsidR="00263EB8">
          <w:rPr>
            <w:color w:val="000000"/>
          </w:rPr>
          <w:t>core</w:t>
        </w:r>
        <w:r w:rsidR="00263EB8">
          <w:rPr>
            <w:color w:val="000000"/>
          </w:rPr>
          <w:t xml:space="preserve"> </w:t>
        </w:r>
      </w:ins>
      <w:r>
        <w:rPr>
          <w:color w:val="000000"/>
        </w:rPr>
        <w:t xml:space="preserve">but different depths where such pairings existed (n = 21). A stratigraphy existed if the fragment from the deeper depth had an older calibrated radiocarbon age. </w:t>
      </w:r>
      <w:ins w:id="438" w:author="Dan Gavin" w:date="2022-03-21T10:04:00Z">
        <w:r w:rsidR="00761E99">
          <w:rPr>
            <w:color w:val="000000"/>
          </w:rPr>
          <w:t xml:space="preserve">To summarize the timeline of charcoal </w:t>
        </w:r>
        <w:r w:rsidR="00761E99">
          <w:rPr>
            <w:color w:val="000000"/>
          </w:rPr>
          <w:lastRenderedPageBreak/>
          <w:t>ages, r</w:t>
        </w:r>
      </w:ins>
      <w:ins w:id="439" w:author="Dan Gavin" w:date="2022-03-21T10:01:00Z">
        <w:r w:rsidR="00FF1AAC">
          <w:rPr>
            <w:color w:val="000000"/>
          </w:rPr>
          <w:t xml:space="preserve">adiocarbon ages </w:t>
        </w:r>
      </w:ins>
      <w:ins w:id="440" w:author="Dan Gavin" w:date="2022-03-21T10:04:00Z">
        <w:r w:rsidR="00761E99">
          <w:rPr>
            <w:color w:val="000000"/>
          </w:rPr>
          <w:t xml:space="preserve">from mineral soils (i.e., excluding the </w:t>
        </w:r>
      </w:ins>
      <w:ins w:id="441" w:author="Dan Gavin" w:date="2022-03-21T10:05:00Z">
        <w:r w:rsidR="00761E99">
          <w:rPr>
            <w:color w:val="000000"/>
          </w:rPr>
          <w:t>alluvial fan and the colluvial site)</w:t>
        </w:r>
        <w:r w:rsidR="00CD38E2">
          <w:rPr>
            <w:color w:val="000000"/>
          </w:rPr>
          <w:t xml:space="preserve"> were</w:t>
        </w:r>
      </w:ins>
      <w:ins w:id="442" w:author="Dan Gavin" w:date="2022-03-21T10:01:00Z">
        <w:r w:rsidR="00FF1AAC">
          <w:rPr>
            <w:color w:val="000000"/>
          </w:rPr>
          <w:t xml:space="preserve"> combined into a summed probability distribution (SPD) using the spd function of the rcarbon package</w:t>
        </w:r>
      </w:ins>
      <w:ins w:id="443" w:author="Dan Gavin" w:date="2022-03-21T10:02:00Z">
        <w:r w:rsidR="00FF1AAC">
          <w:rPr>
            <w:color w:val="000000"/>
          </w:rPr>
          <w:t xml:space="preserve"> in the R programming environment</w:t>
        </w:r>
      </w:ins>
      <w:ins w:id="444" w:author="Dan Gavin" w:date="2022-03-21T10:01:00Z">
        <w:r w:rsidR="00FF1AAC">
          <w:rPr>
            <w:color w:val="000000"/>
          </w:rPr>
          <w:t xml:space="preserve"> (cite). </w:t>
        </w:r>
      </w:ins>
      <w:ins w:id="445" w:author="Dan Gavin" w:date="2022-03-21T10:03:00Z">
        <w:r w:rsidR="00FF1AAC">
          <w:rPr>
            <w:color w:val="000000"/>
          </w:rPr>
          <w:t>No calibration normalization was applied</w:t>
        </w:r>
        <w:r w:rsidR="00DE6BC5">
          <w:rPr>
            <w:color w:val="000000"/>
          </w:rPr>
          <w:t>.</w:t>
        </w:r>
      </w:ins>
    </w:p>
    <w:p w14:paraId="00000033" w14:textId="7A7DFEDF" w:rsidR="008700DA" w:rsidRDefault="00EE2F87">
      <w:pPr>
        <w:pStyle w:val="Heading1"/>
        <w:spacing w:line="480" w:lineRule="auto"/>
      </w:pPr>
      <w:r>
        <w:t>Results</w:t>
      </w:r>
    </w:p>
    <w:p w14:paraId="5209C290" w14:textId="7798F181" w:rsidR="00420C1B" w:rsidRDefault="00420C1B" w:rsidP="00420C1B">
      <w:pPr>
        <w:pStyle w:val="Heading2"/>
      </w:pPr>
      <w:r>
        <w:t>PyC Quantification</w:t>
      </w:r>
    </w:p>
    <w:p w14:paraId="5B79EEE5" w14:textId="0947DD06" w:rsidR="00420C1B" w:rsidDel="00FF1AAC" w:rsidRDefault="00420C1B" w:rsidP="00420C1B">
      <w:pPr>
        <w:spacing w:line="480" w:lineRule="auto"/>
        <w:ind w:firstLine="720"/>
        <w:rPr>
          <w:del w:id="446" w:author="Dan Gavin" w:date="2022-03-21T10:00:00Z"/>
        </w:rPr>
      </w:pPr>
      <w:r>
        <w:t>Bulk density of soil samples increases on average with depth from 0.3 g/cm3 at the soil surface to 1 g/cm3 at 30 cm (</w:t>
      </w:r>
      <w:del w:id="447" w:author="Dan Gavin" w:date="2022-03-21T09:59:00Z">
        <w:r w:rsidDel="009279F9">
          <w:delText xml:space="preserve">Appendix 1: </w:delText>
        </w:r>
      </w:del>
      <w:r>
        <w:t>Figure S1).</w:t>
      </w:r>
      <w:r>
        <w:rPr>
          <w:color w:val="000000"/>
        </w:rPr>
        <w:t xml:space="preserve"> </w:t>
      </w:r>
    </w:p>
    <w:p w14:paraId="6FCEA633" w14:textId="7AEDE5B9" w:rsidR="00420C1B" w:rsidRPr="00396C11" w:rsidRDefault="00420C1B" w:rsidP="00FF1AAC">
      <w:pPr>
        <w:spacing w:line="480" w:lineRule="auto"/>
        <w:ind w:firstLine="720"/>
        <w:rPr>
          <w:color w:val="000000" w:themeColor="text1"/>
        </w:rPr>
      </w:pPr>
      <w:r w:rsidRPr="00396C11">
        <w:rPr>
          <w:color w:val="000000" w:themeColor="text1"/>
        </w:rPr>
        <w:t xml:space="preserve">Total </w:t>
      </w:r>
      <w:del w:id="448" w:author="Dan Gavin" w:date="2022-03-21T10:25:00Z">
        <w:r w:rsidRPr="00396C11" w:rsidDel="00957A7D">
          <w:rPr>
            <w:color w:val="000000" w:themeColor="text1"/>
          </w:rPr>
          <w:delText xml:space="preserve">C </w:delText>
        </w:r>
      </w:del>
      <w:ins w:id="449" w:author="Dan Gavin" w:date="2022-03-21T10:25:00Z">
        <w:r w:rsidR="00957A7D">
          <w:rPr>
            <w:color w:val="000000" w:themeColor="text1"/>
          </w:rPr>
          <w:t>carbon</w:t>
        </w:r>
        <w:r w:rsidR="00957A7D" w:rsidRPr="00396C11">
          <w:rPr>
            <w:color w:val="000000" w:themeColor="text1"/>
          </w:rPr>
          <w:t xml:space="preserve"> </w:t>
        </w:r>
      </w:ins>
      <w:r w:rsidRPr="00396C11">
        <w:rPr>
          <w:color w:val="000000" w:themeColor="text1"/>
        </w:rPr>
        <w:t xml:space="preserve">of undigested bulk soil </w:t>
      </w:r>
      <w:del w:id="450" w:author="Dan Gavin" w:date="2022-03-21T09:59:00Z">
        <w:r w:rsidRPr="00396C11" w:rsidDel="00FF1AAC">
          <w:rPr>
            <w:color w:val="000000" w:themeColor="text1"/>
          </w:rPr>
          <w:delText xml:space="preserve">samples </w:delText>
        </w:r>
      </w:del>
      <w:r w:rsidRPr="00396C11">
        <w:rPr>
          <w:color w:val="000000" w:themeColor="text1"/>
        </w:rPr>
        <w:t xml:space="preserve">decreases with depth </w:t>
      </w:r>
      <w:ins w:id="451" w:author="Dan Gavin" w:date="2022-03-21T10:25:00Z">
        <w:r w:rsidR="00957A7D">
          <w:rPr>
            <w:color w:val="000000" w:themeColor="text1"/>
          </w:rPr>
          <w:t xml:space="preserve">from 100 mg/g </w:t>
        </w:r>
      </w:ins>
      <w:ins w:id="452" w:author="Dan Gavin" w:date="2022-03-21T10:26:00Z">
        <w:r w:rsidR="00957A7D">
          <w:rPr>
            <w:color w:val="000000" w:themeColor="text1"/>
          </w:rPr>
          <w:t xml:space="preserve">to x mg/g </w:t>
        </w:r>
      </w:ins>
      <w:r w:rsidRPr="00396C11">
        <w:rPr>
          <w:color w:val="000000" w:themeColor="text1"/>
        </w:rPr>
        <w:t xml:space="preserve">(Fig </w:t>
      </w:r>
      <w:del w:id="453" w:author="Dan Gavin" w:date="2022-03-21T10:18:00Z">
        <w:r w:rsidRPr="00396C11" w:rsidDel="00972067">
          <w:rPr>
            <w:color w:val="000000" w:themeColor="text1"/>
          </w:rPr>
          <w:delText>6A</w:delText>
        </w:r>
      </w:del>
      <w:ins w:id="454" w:author="Dan Gavin" w:date="2022-03-21T10:18:00Z">
        <w:r w:rsidR="00972067">
          <w:rPr>
            <w:color w:val="000000" w:themeColor="text1"/>
          </w:rPr>
          <w:t>2</w:t>
        </w:r>
      </w:ins>
      <w:ins w:id="455" w:author="Dan Gavin" w:date="2022-03-21T10:26:00Z">
        <w:r w:rsidR="00957A7D">
          <w:rPr>
            <w:color w:val="000000" w:themeColor="text1"/>
          </w:rPr>
          <w:t>A</w:t>
        </w:r>
      </w:ins>
      <w:r w:rsidRPr="00396C11">
        <w:rPr>
          <w:color w:val="000000" w:themeColor="text1"/>
        </w:rPr>
        <w:t xml:space="preserve">). The ratio of PyC to total C slightly increases with depth, indicating the effect of preservation ability (Figure </w:t>
      </w:r>
      <w:del w:id="456" w:author="Dan Gavin" w:date="2022-03-21T10:26:00Z">
        <w:r w:rsidRPr="00396C11" w:rsidDel="00957A7D">
          <w:rPr>
            <w:color w:val="000000" w:themeColor="text1"/>
          </w:rPr>
          <w:delText>6B</w:delText>
        </w:r>
      </w:del>
      <w:ins w:id="457" w:author="Dan Gavin" w:date="2022-03-21T10:26:00Z">
        <w:r w:rsidR="00957A7D">
          <w:rPr>
            <w:color w:val="000000" w:themeColor="text1"/>
          </w:rPr>
          <w:t>2</w:t>
        </w:r>
        <w:r w:rsidR="00957A7D" w:rsidRPr="00396C11">
          <w:rPr>
            <w:color w:val="000000" w:themeColor="text1"/>
          </w:rPr>
          <w:t>B</w:t>
        </w:r>
      </w:ins>
      <w:r w:rsidRPr="00396C11">
        <w:rPr>
          <w:color w:val="000000" w:themeColor="text1"/>
        </w:rPr>
        <w:t xml:space="preserve">). Average proportions of PyC to total C per depth increment range from 0.089 – 0.199. The total average ratio of PyC was 0.159. </w:t>
      </w:r>
      <w:commentRangeStart w:id="458"/>
      <w:r w:rsidRPr="00396C11">
        <w:rPr>
          <w:color w:val="000000" w:themeColor="text1"/>
        </w:rPr>
        <w:t xml:space="preserve">The average mass of PyC was highest in hillslope sites, though not enough valley sites may have been sampled for adequate comparison. </w:t>
      </w:r>
      <w:commentRangeEnd w:id="458"/>
      <w:r w:rsidR="00957A7D">
        <w:rPr>
          <w:rStyle w:val="CommentReference"/>
        </w:rPr>
        <w:commentReference w:id="458"/>
      </w:r>
      <w:r w:rsidRPr="00396C11">
        <w:rPr>
          <w:color w:val="000000" w:themeColor="text1"/>
        </w:rPr>
        <w:t>The higher levels of hillslope PyC compared to that found on ridgetops is a strong indication of PyC transportation through erosion (Abney and Berhe 2018).</w:t>
      </w:r>
    </w:p>
    <w:p w14:paraId="65CAD8A7" w14:textId="77777777" w:rsidR="00420C1B" w:rsidRPr="00396C11" w:rsidRDefault="00420C1B" w:rsidP="00420C1B">
      <w:pPr>
        <w:spacing w:line="480" w:lineRule="auto"/>
        <w:ind w:firstLine="720"/>
        <w:rPr>
          <w:color w:val="000000" w:themeColor="text1"/>
        </w:rPr>
      </w:pPr>
      <w:commentRangeStart w:id="459"/>
      <w:r w:rsidRPr="00396C11">
        <w:rPr>
          <w:color w:val="000000" w:themeColor="text1"/>
        </w:rPr>
        <w:t xml:space="preserve">Total PyC </w:t>
      </w:r>
      <w:commentRangeEnd w:id="459"/>
      <w:r w:rsidR="00B11938">
        <w:rPr>
          <w:rStyle w:val="CommentReference"/>
        </w:rPr>
        <w:commentReference w:id="459"/>
      </w:r>
      <w:r w:rsidRPr="00396C11">
        <w:rPr>
          <w:color w:val="000000" w:themeColor="text1"/>
        </w:rPr>
        <w:t>in grams per square meter ranged from 620 to 1,488 g/m</w:t>
      </w:r>
      <w:r w:rsidRPr="00292E28">
        <w:rPr>
          <w:color w:val="000000" w:themeColor="text1"/>
          <w:vertAlign w:val="superscript"/>
          <w:rPrChange w:id="460" w:author="Dan Gavin" w:date="2022-03-21T10:28:00Z">
            <w:rPr>
              <w:color w:val="000000" w:themeColor="text1"/>
            </w:rPr>
          </w:rPrChange>
        </w:rPr>
        <w:t>2</w:t>
      </w:r>
      <w:r w:rsidRPr="00396C11">
        <w:rPr>
          <w:color w:val="000000" w:themeColor="text1"/>
        </w:rPr>
        <w:t xml:space="preserve"> per site across all depths, with an average of 928 g/m2 across all sites (</w:t>
      </w:r>
      <w:commentRangeStart w:id="461"/>
      <w:r w:rsidRPr="00396C11">
        <w:rPr>
          <w:color w:val="000000" w:themeColor="text1"/>
        </w:rPr>
        <w:t>Fig. 7</w:t>
      </w:r>
      <w:commentRangeEnd w:id="461"/>
      <w:r w:rsidR="005C6E7B">
        <w:rPr>
          <w:rStyle w:val="CommentReference"/>
        </w:rPr>
        <w:commentReference w:id="461"/>
      </w:r>
      <w:r w:rsidRPr="00396C11">
        <w:rPr>
          <w:color w:val="000000" w:themeColor="text1"/>
        </w:rPr>
        <w:t xml:space="preserve">). </w:t>
      </w:r>
    </w:p>
    <w:p w14:paraId="5AFD1E26" w14:textId="77777777" w:rsidR="0065301B" w:rsidRDefault="0065301B">
      <w:pPr>
        <w:rPr>
          <w:color w:val="4472C4"/>
        </w:rPr>
      </w:pPr>
      <w:r>
        <w:rPr>
          <w:color w:val="4472C4"/>
        </w:rPr>
        <w:br w:type="page"/>
      </w:r>
    </w:p>
    <w:p w14:paraId="653E7F62" w14:textId="6E391E2A" w:rsidR="00420C1B" w:rsidRDefault="00420C1B" w:rsidP="00420C1B">
      <w:pPr>
        <w:pStyle w:val="Heading2"/>
      </w:pPr>
      <w:r>
        <w:lastRenderedPageBreak/>
        <w:t>Charcoal stratigraphy</w:t>
      </w:r>
    </w:p>
    <w:p w14:paraId="29A9CB50" w14:textId="56975714" w:rsidR="00420C1B" w:rsidRDefault="00420C1B" w:rsidP="00420C1B">
      <w:pPr>
        <w:spacing w:line="480" w:lineRule="auto"/>
      </w:pPr>
      <w:r>
        <w:t xml:space="preserve">All adjacent dates were compared pairwise for a total of 21 comparisons. 13 out of the 22 paired dates display an age reversal (older samples at shallower depths), indicating a lack of stratigraphy within those sites (Fig 3). </w:t>
      </w:r>
    </w:p>
    <w:p w14:paraId="63432402" w14:textId="77777777" w:rsidR="00997279" w:rsidRDefault="00997279" w:rsidP="00997279"/>
    <w:p w14:paraId="00000034" w14:textId="46A7F938" w:rsidR="008700DA" w:rsidRDefault="00EE2F87">
      <w:pPr>
        <w:pStyle w:val="Heading2"/>
      </w:pPr>
      <w:r>
        <w:t>Radiocarbon Dates</w:t>
      </w:r>
    </w:p>
    <w:p w14:paraId="00000035" w14:textId="6B493DAF" w:rsidR="008700DA" w:rsidRDefault="00EE2F87">
      <w:pPr>
        <w:spacing w:line="480" w:lineRule="auto"/>
        <w:ind w:firstLine="720"/>
      </w:pPr>
      <w:r>
        <w:t>Charcoal deposited within</w:t>
      </w:r>
      <w:r w:rsidR="005F22BA">
        <w:t xml:space="preserve"> the debris flow</w:t>
      </w:r>
      <w:r w:rsidR="005B4837">
        <w:t xml:space="preserve"> displayed an older range of calibrated radiocarbon dates (931 to 6,839 years BP) than charcoal deposited within</w:t>
      </w:r>
      <w:r>
        <w:t xml:space="preserve"> mineral soils on ridgetops, </w:t>
      </w:r>
      <w:r w:rsidR="00420C1B">
        <w:t>hillslopes,</w:t>
      </w:r>
      <w:r>
        <w:t xml:space="preserve"> and valleys (modern to 3,805 calibrated median years BP). Due to the distinct difference in age between </w:t>
      </w:r>
      <w:r w:rsidR="005B4837">
        <w:t>landscape types</w:t>
      </w:r>
      <w:r>
        <w:t xml:space="preserve">, results from </w:t>
      </w:r>
      <w:r w:rsidR="005B4837">
        <w:t>the debris flow</w:t>
      </w:r>
      <w:r>
        <w:t xml:space="preserve"> are reported separately. Two charcoal fragments from the WORM_03 site dated at 6,666- and 6,839-year BP, though they were located a meter apart in depth (Fig 2). Due to the nature of the site and the unusual age of the samples, these dates were not included in subsequent analysis</w:t>
      </w:r>
      <w:r w:rsidR="000419A1">
        <w:t>, but their presence indicates the potential longevity of charcoal within redwood soils</w:t>
      </w:r>
      <w:r>
        <w:t xml:space="preserve">. </w:t>
      </w:r>
    </w:p>
    <w:p w14:paraId="0000004B" w14:textId="60952B74" w:rsidR="008700DA" w:rsidRDefault="00EE2F87">
      <w:pPr>
        <w:pStyle w:val="Heading1"/>
        <w:spacing w:line="480" w:lineRule="auto"/>
      </w:pPr>
      <w:r>
        <w:t>Discussion</w:t>
      </w:r>
    </w:p>
    <w:p w14:paraId="0000004C" w14:textId="7138C681" w:rsidR="008700DA" w:rsidRDefault="00DA159B" w:rsidP="00AB3480">
      <w:pPr>
        <w:spacing w:line="480" w:lineRule="auto"/>
        <w:ind w:firstLine="720"/>
      </w:pPr>
      <w:sdt>
        <w:sdtPr>
          <w:tag w:val="goog_rdk_0"/>
          <w:id w:val="-239412477"/>
        </w:sdtPr>
        <w:sdtEndPr/>
        <w:sdtContent/>
      </w:sdt>
      <w:sdt>
        <w:sdtPr>
          <w:tag w:val="goog_rdk_1"/>
          <w:id w:val="2026429309"/>
        </w:sdtPr>
        <w:sdtEndPr/>
        <w:sdtContent>
          <w:r w:rsidR="00BF4BE4">
            <w:t xml:space="preserve">The abundance, distribution, and age of soil charcoal within old growth coast redwood soil differs across landscape position. </w:t>
          </w:r>
        </w:sdtContent>
      </w:sdt>
      <w:r w:rsidR="00AB3480">
        <w:t xml:space="preserve">Charcoal and carbon concentrations are greatest in the top 10 cm of redwood soils and decline with depth, though charcoal is still found 30-35 cm deep. </w:t>
      </w:r>
      <w:r w:rsidR="00EE2F87">
        <w:t xml:space="preserve">Radiocarbon dates </w:t>
      </w:r>
      <w:r w:rsidR="00AB3480">
        <w:t>demonstrate</w:t>
      </w:r>
      <w:r w:rsidR="00EE2F87">
        <w:t xml:space="preserve"> charcoal has the capacity to preserve over thousands of years across different depths</w:t>
      </w:r>
      <w:r w:rsidR="00AB3480">
        <w:t xml:space="preserve"> within redwood soils</w:t>
      </w:r>
      <w:r w:rsidR="00EE2F87">
        <w:t>, though not always within a stratigraphy.</w:t>
      </w:r>
      <w:r w:rsidR="00BF4BE4">
        <w:t xml:space="preserve"> However, the soil charcoal record in coast redwood mineral soils contains evidence of fire history that precede tree-ring records of fire.</w:t>
      </w:r>
    </w:p>
    <w:p w14:paraId="0000004D" w14:textId="0F370FB4" w:rsidR="008700DA" w:rsidRDefault="00EE2F87">
      <w:pPr>
        <w:spacing w:line="480" w:lineRule="auto"/>
        <w:ind w:firstLine="720"/>
        <w:rPr>
          <w:color w:val="FF0000"/>
        </w:rPr>
      </w:pPr>
      <w:r>
        <w:lastRenderedPageBreak/>
        <w:t>The age reversals of radiocarbon dated soil profiles indicate stratigraphy within mineral soils within coast redwood forests</w:t>
      </w:r>
      <w:r w:rsidR="00AB3480">
        <w:t xml:space="preserve"> is relatively arbitrary, </w:t>
      </w:r>
      <w:r>
        <w:t>signaling that redwood soils experience mixing</w:t>
      </w:r>
      <w:r w:rsidR="00AB3480">
        <w:t xml:space="preserve"> across a variety of spatial scales. </w:t>
      </w:r>
      <w:r w:rsidR="00227B07" w:rsidRPr="000052EA">
        <w:rPr>
          <w:color w:val="000000" w:themeColor="text1"/>
        </w:rPr>
        <w:t xml:space="preserve">On a fine-scale, bioturbation driven by earthworms and other creatures </w:t>
      </w:r>
      <w:r w:rsidR="005A4C84" w:rsidRPr="000052EA">
        <w:rPr>
          <w:color w:val="000000" w:themeColor="text1"/>
        </w:rPr>
        <w:t>mix soils</w:t>
      </w:r>
      <w:r w:rsidR="00227B07" w:rsidRPr="000052EA">
        <w:rPr>
          <w:color w:val="000000" w:themeColor="text1"/>
        </w:rPr>
        <w:t xml:space="preserve"> </w:t>
      </w:r>
      <w:r w:rsidR="000052EA" w:rsidRPr="000052EA">
        <w:rPr>
          <w:color w:val="000000" w:themeColor="text1"/>
        </w:rPr>
        <w:t xml:space="preserve">consistently over time </w:t>
      </w:r>
      <w:r w:rsidR="00227B07" w:rsidRPr="000052EA">
        <w:rPr>
          <w:color w:val="000000" w:themeColor="text1"/>
        </w:rPr>
        <w:t>(</w:t>
      </w:r>
      <w:r w:rsidR="000052EA" w:rsidRPr="000052EA">
        <w:rPr>
          <w:color w:val="000000" w:themeColor="text1"/>
        </w:rPr>
        <w:t>Gerbert et al. 2003)</w:t>
      </w:r>
      <w:r w:rsidR="00227B07" w:rsidRPr="000052EA">
        <w:rPr>
          <w:color w:val="000000" w:themeColor="text1"/>
        </w:rPr>
        <w:t>.</w:t>
      </w:r>
      <w:r w:rsidR="005A4C84" w:rsidRPr="000052EA">
        <w:rPr>
          <w:color w:val="000000" w:themeColor="text1"/>
        </w:rPr>
        <w:t xml:space="preserve"> </w:t>
      </w:r>
      <w:r w:rsidR="005A4C84">
        <w:t>On a larger scale, t</w:t>
      </w:r>
      <w:r>
        <w:t>ree tip-ups upturn large amounts of soi</w:t>
      </w:r>
      <w:r w:rsidR="00D52FE0">
        <w:t>l</w:t>
      </w:r>
      <w:r w:rsidR="005A4C84">
        <w:t>, creating mounds up to 1-meter high (Norman et al. 1995), that can take</w:t>
      </w:r>
      <w:r w:rsidR="000052EA">
        <w:t xml:space="preserve"> several thousand years to completely disappear (Schaetzel and Follmer 1990).</w:t>
      </w:r>
      <w:r>
        <w:t xml:space="preserve"> </w:t>
      </w:r>
      <w:r w:rsidR="000052EA">
        <w:t>G</w:t>
      </w:r>
      <w:r>
        <w:t>iven the size of redwood root systems</w:t>
      </w:r>
      <w:r w:rsidR="00227B07" w:rsidRPr="00227B07">
        <w:rPr>
          <w:color w:val="4472C4" w:themeColor="accent1"/>
        </w:rPr>
        <w:t xml:space="preserve"> </w:t>
      </w:r>
      <w:r w:rsidR="00227B07" w:rsidRPr="005A4C84">
        <w:rPr>
          <w:color w:val="000000" w:themeColor="text1"/>
        </w:rPr>
        <w:t>(</w:t>
      </w:r>
      <w:r w:rsidR="005A4C84" w:rsidRPr="005A4C84">
        <w:rPr>
          <w:color w:val="000000" w:themeColor="text1"/>
        </w:rPr>
        <w:t xml:space="preserve">Phillips et al. 2013: </w:t>
      </w:r>
      <w:r w:rsidR="005B4837" w:rsidRPr="005A4C84">
        <w:rPr>
          <w:color w:val="000000" w:themeColor="text1"/>
        </w:rPr>
        <w:t>total</w:t>
      </w:r>
      <w:r w:rsidR="005A4C84" w:rsidRPr="005A4C84">
        <w:rPr>
          <w:color w:val="000000" w:themeColor="text1"/>
        </w:rPr>
        <w:t xml:space="preserve"> structural root length can be 0-700 m</w:t>
      </w:r>
      <w:r w:rsidR="005A4C84">
        <w:rPr>
          <w:color w:val="000000" w:themeColor="text1"/>
        </w:rPr>
        <w:t xml:space="preserve"> in trees 1-4 years old</w:t>
      </w:r>
      <w:r w:rsidR="00227B07" w:rsidRPr="005A4C84">
        <w:rPr>
          <w:color w:val="000000" w:themeColor="text1"/>
        </w:rPr>
        <w:t>)</w:t>
      </w:r>
      <w:r w:rsidR="000052EA">
        <w:rPr>
          <w:color w:val="000000" w:themeColor="text1"/>
        </w:rPr>
        <w:t>, this process may be even more exaggerated</w:t>
      </w:r>
      <w:r w:rsidRPr="005A4C84">
        <w:rPr>
          <w:color w:val="000000" w:themeColor="text1"/>
        </w:rPr>
        <w:t xml:space="preserve">. </w:t>
      </w:r>
      <w:r w:rsidR="00D52FE0">
        <w:t>Across greater spatial scales, soil mixing may be driven by erosion or depositional events:</w:t>
      </w:r>
      <w:r>
        <w:t xml:space="preserve"> the ages</w:t>
      </w:r>
      <w:r w:rsidR="00D52FE0">
        <w:t xml:space="preserve"> and depths</w:t>
      </w:r>
      <w:r>
        <w:t xml:space="preserve"> of charcoal fragments from the alluvial fan indicates that material in the alluvial fan sampled was likely transported by a depositional event (Fig 2). While </w:t>
      </w:r>
      <w:r w:rsidR="00227B07">
        <w:t xml:space="preserve">alluvial fan </w:t>
      </w:r>
      <w:r>
        <w:t xml:space="preserve">dates were not included in analysis because of their distinct age and source, these fragments are evidence </w:t>
      </w:r>
      <w:r>
        <w:rPr>
          <w:color w:val="000000"/>
        </w:rPr>
        <w:t xml:space="preserve">that charcoal can persist in coast redwood soils for thousands of years, perhaps especially when buried </w:t>
      </w:r>
      <w:r w:rsidR="00D52FE0">
        <w:rPr>
          <w:color w:val="000000"/>
        </w:rPr>
        <w:t xml:space="preserve">deeply </w:t>
      </w:r>
      <w:r>
        <w:rPr>
          <w:color w:val="000000"/>
        </w:rPr>
        <w:t xml:space="preserve">in depositional events. </w:t>
      </w:r>
    </w:p>
    <w:p w14:paraId="0000004F" w14:textId="72150ED8" w:rsidR="008700DA" w:rsidRPr="00D52FE0" w:rsidRDefault="00EE2F87" w:rsidP="00D52FE0">
      <w:pPr>
        <w:spacing w:line="480" w:lineRule="auto"/>
        <w:ind w:firstLine="720"/>
        <w:rPr>
          <w:b/>
        </w:rPr>
      </w:pPr>
      <w:r>
        <w:t>The highest density of radiocarbon dates from mineral soils occurred within the last 1,000 years, suggesting a number of things: either a shift in the frequency of fire, optimized charcoal preservation or a bias in sampling. Two soil charcoal radiocarbon dates registered as “modern” (~1950 or more recent) and may be from settler/logger-induced broadcast burns that took place in the region in the 1900s and earlier in order to expose adjacent landscapes for easier harvesting (Table S1).  Overlap exists between the fire scars dated by unpublished Norman and Jennings work and the soil charcoal radiocarbon dates that occur within the last few hundred years. Specifically, fire events at ca. 100 and ca. 175 years BP registered in both the soil charcoal and tree ring records</w:t>
      </w:r>
      <w:r w:rsidR="00D52FE0">
        <w:t xml:space="preserve">, emphasizing that the higher density of radiocarbon density may reflect fire </w:t>
      </w:r>
      <w:r w:rsidR="00D52FE0">
        <w:lastRenderedPageBreak/>
        <w:t>frequency</w:t>
      </w:r>
      <w:r>
        <w:t xml:space="preserve">. </w:t>
      </w:r>
      <w:r w:rsidR="00D52FE0">
        <w:t>While greater investigation is needed to fully constrain fire activity across the last millennium in coast redwood forests, d</w:t>
      </w:r>
      <w:r>
        <w:t>ated fires from the Norman and Jennings project only extend back to 250 years BP, again emphasizing the value of the temporal extent of soil charcoal</w:t>
      </w:r>
      <w:r>
        <w:rPr>
          <w:color w:val="4472C4"/>
        </w:rPr>
        <w:t xml:space="preserve">.  </w:t>
      </w:r>
    </w:p>
    <w:p w14:paraId="00000050" w14:textId="0B23322F" w:rsidR="008700DA" w:rsidRDefault="00EE2F87">
      <w:pPr>
        <w:pStyle w:val="Heading2"/>
      </w:pPr>
      <w:r>
        <w:t>Pyrogenic Carbon</w:t>
      </w:r>
    </w:p>
    <w:p w14:paraId="258F0640" w14:textId="7A0ECB69" w:rsidR="00D52FE0" w:rsidRDefault="00EE2F87" w:rsidP="00D52FE0">
      <w:pPr>
        <w:spacing w:line="480" w:lineRule="auto"/>
        <w:ind w:firstLine="720"/>
      </w:pPr>
      <w:r>
        <w:t>The average proportion of PyC relative to total soil C in redwood ecosystems was comparable to estimates for ecosystems with frequent fire (</w:t>
      </w:r>
      <w:r w:rsidR="00D52FE0">
        <w:t>15%</w:t>
      </w:r>
      <w:r>
        <w:t>), and proportions at deeper depths were distinctively higher (</w:t>
      </w:r>
      <w:r w:rsidR="00D52FE0">
        <w:t>20%</w:t>
      </w:r>
      <w:r>
        <w:t xml:space="preserve">). </w:t>
      </w:r>
      <w:r w:rsidR="00D52FE0">
        <w:t>Specifically, the average g/m2 of PyC across sites was higher than estimates produced for coastal Douglas-fir forests in Southwest Oregon, boreal forest soils, Sierra Nevada soils and dry Ponderosa Pine forest soils, all systems that undergo regular fire at different temporal intervals (Ball et a. 2010, Kurth et al. 2006, Pingree et al. 2012, Bélanger and Pinno 2008, Mackenzie et al. 2008). Pingree 2012 found ca. 700 g/m2 of PyC in the Siskiyou Mountains, constituting nearly 20% of total C in surface and subsurface mineral soils. Comparing across ecosystems, the system with the most similar mass of PyC is a boreal forest in Saskatchewan with a reported 4,000-11,000 kg charcoal C ha</w:t>
      </w:r>
      <w:sdt>
        <w:sdtPr>
          <w:tag w:val="goog_rdk_2"/>
          <w:id w:val="-1620899561"/>
        </w:sdtPr>
        <w:sdtEndPr/>
        <w:sdtContent>
          <w:r w:rsidR="00D52FE0">
            <w:rPr>
              <w:rFonts w:ascii="Gungsuh" w:eastAsia="Gungsuh" w:hAnsi="Gungsuh" w:cs="Gungsuh"/>
              <w:vertAlign w:val="superscript"/>
            </w:rPr>
            <w:t>−1</w:t>
          </w:r>
        </w:sdtContent>
      </w:sdt>
      <w:r w:rsidR="00D52FE0">
        <w:t xml:space="preserve"> (Bélanger and Pinno 2008). Mass of PyC across redwood soil sites ranged from 6,000-14,000 kg per hectare, suggesting similarities in the processes leading to charcoal production and preservation. Our results suggest redwood ecosystems contain greater pyrogenic carbon in mineral soils than comparable sites with frequent fire, which may be a result of the abnormally high aboveground biomass in redwood forests and a testament to efficient burial and preservation of charcoal into mineral soils.</w:t>
      </w:r>
    </w:p>
    <w:p w14:paraId="61315470" w14:textId="5960768A" w:rsidR="00396C11" w:rsidRDefault="00396C11" w:rsidP="00396C11">
      <w:pPr>
        <w:spacing w:line="480" w:lineRule="auto"/>
        <w:ind w:firstLine="720"/>
      </w:pPr>
      <w:r>
        <w:t xml:space="preserve">Our </w:t>
      </w:r>
      <w:r w:rsidR="00420C1B">
        <w:t>estimates of pyrogenic carbon abundance</w:t>
      </w:r>
      <w:r w:rsidR="00EE2F87">
        <w:t xml:space="preserve"> suggest that fire may have an impact on carbon cycling within coast redwood forests comparable to ecosystems with frequent fire regimes (fires occurring somewhere between 5 to 30 years). High levels of biomass in redwood </w:t>
      </w:r>
      <w:r w:rsidR="00EE2F87">
        <w:lastRenderedPageBreak/>
        <w:t xml:space="preserve">forests may contribute to the large quantity of charcoal produced, and hillslope erosion and tree-tip-up bioturbation may promote the burial and preservation of charcoal. Acid digestion may underestimate PyC soil content, as charcoal standards lost 34% of PyC during digestion. However, </w:t>
      </w:r>
      <w:r>
        <w:t>the extremely young age</w:t>
      </w:r>
      <w:r w:rsidR="00227B07">
        <w:t xml:space="preserve"> (</w:t>
      </w:r>
      <w:r w:rsidR="00971D5C">
        <w:t>weeks-months)</w:t>
      </w:r>
      <w:r>
        <w:t xml:space="preserve"> of standards means</w:t>
      </w:r>
      <w:r w:rsidR="00EE2F87">
        <w:t xml:space="preserve"> </w:t>
      </w:r>
      <w:r>
        <w:t>they contain</w:t>
      </w:r>
      <w:r w:rsidR="00EE2F87">
        <w:t xml:space="preserve"> components that </w:t>
      </w:r>
      <w:r>
        <w:t>will be lost through</w:t>
      </w:r>
      <w:r w:rsidR="00EE2F87">
        <w:t xml:space="preserve"> normal soil-respiration activity </w:t>
      </w:r>
      <w:r>
        <w:t>while in a</w:t>
      </w:r>
      <w:r w:rsidR="00EE2F87">
        <w:t xml:space="preserve"> soil environment for decades</w:t>
      </w:r>
      <w:r>
        <w:t xml:space="preserve"> or longer</w:t>
      </w:r>
      <w:r w:rsidR="00EE2F87">
        <w:t>. Decomposition rates for younger, artificially made charcoal are often higher and Kurth et al. (2006) reported PyC loss of less than 10% (Douglas-fir charcoal) using the same acid-peroxide digestion. Therefore, it is not clear to what degree the acid-digestion underestimates PyC concentration</w:t>
      </w:r>
      <w:r w:rsidR="00971D5C">
        <w:t>s</w:t>
      </w:r>
      <w:r w:rsidR="00EE2F87">
        <w:t xml:space="preserve">, </w:t>
      </w:r>
      <w:r w:rsidR="00971D5C">
        <w:t xml:space="preserve">meaning </w:t>
      </w:r>
      <w:r w:rsidR="00EE2F87">
        <w:t xml:space="preserve">more work is needed to clarify the effect of charcoal age on digestion estimates. </w:t>
      </w:r>
    </w:p>
    <w:p w14:paraId="7C7F7F5F" w14:textId="779B602C" w:rsidR="00EA2E8F" w:rsidRDefault="00EA2E8F" w:rsidP="00396C11">
      <w:pPr>
        <w:spacing w:line="480" w:lineRule="auto"/>
        <w:ind w:firstLine="720"/>
      </w:pPr>
      <w:r w:rsidRPr="00396C11">
        <w:rPr>
          <w:color w:val="000000" w:themeColor="text1"/>
        </w:rPr>
        <w:t xml:space="preserve">Furthermore, interpreting past fire activity from soil charcoal requires a series of assumptions about the various processes impacting soil charcoal deposition and persistence: charcoal degradation within soil may occur at different rates between systems or across depth (), subsequent fires may consume charcoal in upper soil layers () and erosion may transport particles across large distances (Conedera et al. 2009, Doetterl et al. 2016). Due to the myriad of factors that induce soil mixing and movement (erosion, cryoturbation, tree tip ups, bioturbation, etc), few soil systems display a stratigraphy signaling </w:t>
      </w:r>
      <w:r w:rsidR="009868CB" w:rsidRPr="00396C11">
        <w:rPr>
          <w:color w:val="000000" w:themeColor="text1"/>
        </w:rPr>
        <w:t>a</w:t>
      </w:r>
      <w:r w:rsidRPr="00396C11">
        <w:rPr>
          <w:color w:val="000000" w:themeColor="text1"/>
        </w:rPr>
        <w:t xml:space="preserve"> consistent age-depth relationship (older soil at deeper depths), limiting our ability to extrapolate results (Conedera et al. 2009, Carcaillet et al. 2000)</w:t>
      </w:r>
      <w:r w:rsidR="00396C11" w:rsidRPr="00396C11">
        <w:t>. However,</w:t>
      </w:r>
      <w:r w:rsidR="00396C11">
        <w:t xml:space="preserve"> recovering individual dates within mixed soils still allows for individual records of fire across a longer time scale than that available currently in redwood fire proxies. </w:t>
      </w:r>
    </w:p>
    <w:p w14:paraId="0B75A27C" w14:textId="2DE9771A" w:rsidR="00BF4BE4" w:rsidRDefault="00EE2F87" w:rsidP="0065301B">
      <w:pPr>
        <w:spacing w:line="480" w:lineRule="auto"/>
        <w:ind w:firstLine="720"/>
      </w:pPr>
      <w:r>
        <w:t xml:space="preserve">Soil charcoal in old growth redwood forests provide a record of fire activity </w:t>
      </w:r>
      <w:r w:rsidR="00971D5C">
        <w:t>inaccessible</w:t>
      </w:r>
      <w:r>
        <w:t xml:space="preserve"> through tree-ring or anthropogenic records. High levels of mixing may improve the capacity of charcoal to persist within soil, allowing for preservation of fire history records, though not in </w:t>
      </w:r>
      <w:r>
        <w:lastRenderedPageBreak/>
        <w:t xml:space="preserve">sequence. Levels of PyC </w:t>
      </w:r>
      <w:r w:rsidR="00BF4BE4">
        <w:t xml:space="preserve">in old growth coast redwood forests </w:t>
      </w:r>
      <w:r>
        <w:t xml:space="preserve">are comparable to other fire-prone ecosystems, suggesting fire is a feature of coast redwood </w:t>
      </w:r>
      <w:r w:rsidR="00BF4BE4">
        <w:t>ecosystems</w:t>
      </w:r>
      <w:r>
        <w:t xml:space="preserve"> over thousand-year time scales. </w:t>
      </w:r>
    </w:p>
    <w:p w14:paraId="192980AD" w14:textId="7D47E12B" w:rsidR="009918D1" w:rsidRDefault="009918D1" w:rsidP="009918D1">
      <w:pPr>
        <w:spacing w:line="480" w:lineRule="auto"/>
      </w:pPr>
      <w:r w:rsidRPr="009918D1">
        <w:rPr>
          <w:b/>
          <w:bCs/>
        </w:rPr>
        <w:t>Data Availability:</w:t>
      </w:r>
      <w:r>
        <w:t xml:space="preserve"> The data and code used in this manuscript have been made available for reproducibility purposes and are accessible at the following DOI: </w:t>
      </w:r>
      <w:hyperlink r:id="rId13" w:history="1">
        <w:r w:rsidRPr="009918D1">
          <w:rPr>
            <w:rStyle w:val="Hyperlink"/>
          </w:rPr>
          <w:t>10.5281/zenodo.4455777</w:t>
        </w:r>
      </w:hyperlink>
      <w:r>
        <w:t>.</w:t>
      </w:r>
    </w:p>
    <w:p w14:paraId="00000056" w14:textId="77777777" w:rsidR="008700DA" w:rsidRDefault="00EE2F87">
      <w:pPr>
        <w:pStyle w:val="Heading1"/>
        <w:spacing w:line="480" w:lineRule="auto"/>
      </w:pPr>
      <w:r>
        <w:t>Acknowledgements</w:t>
      </w:r>
    </w:p>
    <w:p w14:paraId="00000057" w14:textId="59E669A9" w:rsidR="008700DA" w:rsidRDefault="00EE2F87">
      <w:pPr>
        <w:spacing w:line="480" w:lineRule="auto"/>
      </w:pPr>
      <w:r>
        <w:t xml:space="preserve">This research was supported by funding provided by the Bureau of Land Management </w:t>
      </w:r>
      <w:r w:rsidR="00BF4BE4">
        <w:t xml:space="preserve">National Landscape Conservation System research support program </w:t>
      </w:r>
      <w:r>
        <w:t xml:space="preserve">(). Fieldwork was supported by the BLM Arcata field office. We thank Alexia Gee for assistance in the field and Kergis Hiebert for assistance in the laboratory. We thank Lukas Silva and Toby Maxwell for valuable support and advice. Finally, we thank Rosemary Sheriff for providing friendly review which significantly contributed to the quality of the paper. </w:t>
      </w:r>
      <w:r>
        <w:br w:type="page"/>
      </w:r>
    </w:p>
    <w:p w14:paraId="00000058" w14:textId="787FCF4D" w:rsidR="008700DA" w:rsidRDefault="00EE2F87">
      <w:pPr>
        <w:pStyle w:val="Heading1"/>
        <w:spacing w:line="480" w:lineRule="auto"/>
      </w:pPr>
      <w:r>
        <w:lastRenderedPageBreak/>
        <w:t>References</w:t>
      </w:r>
      <w:r w:rsidR="000052EA">
        <w:t xml:space="preserve"> [not formatted]</w:t>
      </w:r>
    </w:p>
    <w:p w14:paraId="00000059" w14:textId="77777777" w:rsidR="008700DA" w:rsidRDefault="00EE2F87">
      <w:pPr>
        <w:ind w:left="720" w:hanging="720"/>
      </w:pPr>
      <w:r>
        <w:t>Ball, P. N., et al. "Wildfire and charcoal enhance nitrification and ammonium-oxidizing bacterial abundance in dry montane forest soils." </w:t>
      </w:r>
      <w:r>
        <w:rPr>
          <w:i/>
        </w:rPr>
        <w:t>Journal of Environmental Quality</w:t>
      </w:r>
      <w:r>
        <w:t> 39.4 (2010): 1243-1253.</w:t>
      </w:r>
    </w:p>
    <w:p w14:paraId="0000005A" w14:textId="77777777" w:rsidR="008700DA" w:rsidRDefault="00EE2F87">
      <w:pPr>
        <w:ind w:left="720" w:hanging="720"/>
      </w:pPr>
      <w:r>
        <w:t>Baxter, W. T., and P. M. Brown. "Fire history in coast redwood forests of the Mendocino Coast, California." (2003).</w:t>
      </w:r>
    </w:p>
    <w:p w14:paraId="0000005B" w14:textId="77777777" w:rsidR="008700DA" w:rsidRDefault="00EE2F87">
      <w:pPr>
        <w:ind w:left="720" w:hanging="720"/>
      </w:pPr>
      <w:r>
        <w:t>Bird, Michael I., et al. "The pyrogenic carbon cycle." </w:t>
      </w:r>
      <w:r>
        <w:rPr>
          <w:i/>
        </w:rPr>
        <w:t>Annual Review of Earth and Planetary Sciences</w:t>
      </w:r>
      <w:r>
        <w:t> 43 (2015): 273-298.</w:t>
      </w:r>
    </w:p>
    <w:p w14:paraId="0000005C" w14:textId="77777777" w:rsidR="008700DA" w:rsidRDefault="00EE2F87">
      <w:pPr>
        <w:ind w:left="720" w:hanging="720"/>
      </w:pPr>
      <w:r>
        <w:t>Brown, Peter M., and William T. Baxter. "Fire history in coast redwood forests of the Mendocino Coast, California." </w:t>
      </w:r>
      <w:r>
        <w:rPr>
          <w:i/>
        </w:rPr>
        <w:t>Northwest Science</w:t>
      </w:r>
      <w:r>
        <w:t> 77.2 (2003): 147-158.</w:t>
      </w:r>
    </w:p>
    <w:p w14:paraId="0000005D" w14:textId="77777777" w:rsidR="008700DA" w:rsidRDefault="00EE2F87">
      <w:pPr>
        <w:ind w:left="720" w:hanging="720"/>
      </w:pPr>
      <w:r>
        <w:t>Brown, Peter M., and Thomas W. Swetnam. "A cross-dated fire history from coast redwood near Redwood National Park, California." </w:t>
      </w:r>
      <w:r>
        <w:rPr>
          <w:i/>
        </w:rPr>
        <w:t>Canadian Journal of Forest Research</w:t>
      </w:r>
      <w:r>
        <w:t> 24.1 (1994): 21-31.</w:t>
      </w:r>
    </w:p>
    <w:p w14:paraId="0000005E" w14:textId="77777777" w:rsidR="008700DA" w:rsidRDefault="00EE2F87">
      <w:pPr>
        <w:ind w:left="720" w:hanging="720"/>
      </w:pPr>
      <w:r>
        <w:t>Brown, P.M.; Kaye, M.W.; Buckley, D. 1999. Fire history in Douglas-fir and coast redwood forests at Point Reyes National Seashore, California. Northwest Science 73: 205-216.</w:t>
      </w:r>
    </w:p>
    <w:p w14:paraId="0000005F" w14:textId="77777777" w:rsidR="008700DA" w:rsidRDefault="00EE2F87">
      <w:pPr>
        <w:ind w:left="720" w:hanging="720"/>
      </w:pPr>
      <w:r>
        <w:t>Brown, Peter M. "What Was the Role of Fire in Coast Redwood Forests?." </w:t>
      </w:r>
      <w:r>
        <w:rPr>
          <w:i/>
        </w:rPr>
        <w:t>Proceedings of the redwood region forest science symposium: what does the future hold</w:t>
      </w:r>
      <w:r>
        <w:t>. 2007.</w:t>
      </w:r>
    </w:p>
    <w:p w14:paraId="00000060" w14:textId="6509F680" w:rsidR="008700DA" w:rsidRDefault="00EE2F87">
      <w:pPr>
        <w:ind w:left="720" w:hanging="720"/>
      </w:pPr>
      <w:r>
        <w:t>Carroll, A. L., S. C. Sillett, and R. Van Pelt. "Tree-ring indicators of fire in two old-growth coast redwood forests." </w:t>
      </w:r>
      <w:r>
        <w:rPr>
          <w:i/>
        </w:rPr>
        <w:t>Fire Ecology</w:t>
      </w:r>
      <w:r>
        <w:t> 14.1 (2018): 85-105.</w:t>
      </w:r>
    </w:p>
    <w:p w14:paraId="4A426870" w14:textId="34253916" w:rsidR="00C65DB1" w:rsidRDefault="00C65DB1">
      <w:pPr>
        <w:ind w:left="720" w:hanging="720"/>
      </w:pPr>
      <w:r>
        <w:t>Clark, J.S. 1988. “Particle motion and theory of charcoal analysis: source area, transport, deposition and sampling.” Quaternary Research 30, 67-80.</w:t>
      </w:r>
    </w:p>
    <w:p w14:paraId="00000061" w14:textId="77777777" w:rsidR="008700DA" w:rsidRDefault="00EE2F87">
      <w:pPr>
        <w:ind w:left="720" w:hanging="720"/>
      </w:pPr>
      <w:r>
        <w:t>DeLuca, Thomas H., and Gregory H. Aplet. "Charcoal and carbon storage in forest soils of the Rocky Mountain West." </w:t>
      </w:r>
      <w:r>
        <w:rPr>
          <w:i/>
        </w:rPr>
        <w:t>Frontiers in Ecology and the Environment</w:t>
      </w:r>
      <w:r>
        <w:t> 6.1 (2008): 18-24.</w:t>
      </w:r>
    </w:p>
    <w:p w14:paraId="00000062" w14:textId="77777777" w:rsidR="008700DA" w:rsidRDefault="00EE2F87">
      <w:pPr>
        <w:ind w:left="720" w:hanging="720"/>
      </w:pPr>
      <w:r>
        <w:t>Fried, Jeremy S., Margaret S. Torn, and Evan Mills. "The impact of climate change on wildfire severity: a regional forecast for northern California." </w:t>
      </w:r>
      <w:r>
        <w:rPr>
          <w:i/>
        </w:rPr>
        <w:t>Climatic change</w:t>
      </w:r>
      <w:r>
        <w:t> 64.1-2 (2004): 169-191.</w:t>
      </w:r>
    </w:p>
    <w:p w14:paraId="00000063" w14:textId="4F02AD07" w:rsidR="008700DA" w:rsidRDefault="00EE2F87">
      <w:pPr>
        <w:ind w:left="720" w:hanging="720"/>
      </w:pPr>
      <w:r>
        <w:t>Fritz, Emanuel. "Problems in dating rings of California coast redwood." </w:t>
      </w:r>
      <w:r>
        <w:rPr>
          <w:i/>
        </w:rPr>
        <w:t>Tree-Ring Bulletin</w:t>
      </w:r>
      <w:r>
        <w:t> (1940).</w:t>
      </w:r>
    </w:p>
    <w:p w14:paraId="34B4D4BD" w14:textId="629DBF83" w:rsidR="000052EA" w:rsidRDefault="000052EA" w:rsidP="000052EA">
      <w:pPr>
        <w:ind w:left="720" w:hanging="720"/>
      </w:pPr>
      <w:r w:rsidRPr="000052EA">
        <w:t>Gabet, Emmanuel J., O. J. Reichman, and Eric W. Seabloom. "The effects of bioturbation on soil processes and sediment transport." </w:t>
      </w:r>
      <w:r w:rsidRPr="000052EA">
        <w:rPr>
          <w:i/>
          <w:iCs/>
        </w:rPr>
        <w:t>Annual Review of Earth and Planetary Sciences</w:t>
      </w:r>
      <w:r w:rsidRPr="000052EA">
        <w:t> 31.1 (2003): 249-273.</w:t>
      </w:r>
    </w:p>
    <w:p w14:paraId="00000064" w14:textId="3B79820D" w:rsidR="008700DA" w:rsidRDefault="00EE2F87">
      <w:pPr>
        <w:ind w:left="720" w:hanging="720"/>
      </w:pPr>
      <w:r>
        <w:t>Gavin, Daniel G., et al. "Forest fire and climate change in western North America: insights from sediment charcoal records." </w:t>
      </w:r>
      <w:r>
        <w:rPr>
          <w:i/>
        </w:rPr>
        <w:t>Frontiers in Ecology and the Environment</w:t>
      </w:r>
      <w:r>
        <w:t> 5.9 (2007): 499-506.</w:t>
      </w:r>
    </w:p>
    <w:p w14:paraId="3F7F0EBB" w14:textId="3AE85AA0" w:rsidR="005F22BA" w:rsidRDefault="005F22BA" w:rsidP="005F22BA">
      <w:pPr>
        <w:ind w:left="720" w:hanging="720"/>
      </w:pPr>
      <w:r w:rsidRPr="005F22BA">
        <w:t>Hammes, K., Torn, M. S., Lapenas, A. G., and Schmidt, M. W. I. (2008). Centennial black carbon turnover observed in a Russian steppe soil. </w:t>
      </w:r>
      <w:r w:rsidRPr="005F22BA">
        <w:rPr>
          <w:i/>
          <w:iCs/>
        </w:rPr>
        <w:t>Biogeosciences</w:t>
      </w:r>
      <w:r w:rsidRPr="005F22BA">
        <w:t> 5, 1339–1350. doi: 10.5194/bg-5-1339-2008</w:t>
      </w:r>
    </w:p>
    <w:p w14:paraId="00000065" w14:textId="77777777" w:rsidR="008700DA" w:rsidRDefault="00EE2F87">
      <w:pPr>
        <w:ind w:left="720" w:hanging="720"/>
      </w:pPr>
      <w:r>
        <w:t>Hostetler, S. W., P. J. Bartlein, and J. R. Alder. "Atmospheric and surface climate associated with 1986‐2013 wildfires in North America." </w:t>
      </w:r>
      <w:r>
        <w:rPr>
          <w:i/>
        </w:rPr>
        <w:t>Journal of Geophysical Research: Biogeosciences</w:t>
      </w:r>
      <w:r>
        <w:t> (2018).</w:t>
      </w:r>
    </w:p>
    <w:p w14:paraId="00000066" w14:textId="77777777" w:rsidR="008700DA" w:rsidRDefault="00EE2F87">
      <w:pPr>
        <w:ind w:left="720" w:hanging="720"/>
      </w:pPr>
      <w:r>
        <w:t>Knicker, H. 2011. Pyrogenic organic matter in soil: Its origin and occurrence, its chemistry and survival in soil environments. Quaternary International 243:251–263.</w:t>
      </w:r>
    </w:p>
    <w:p w14:paraId="00000067" w14:textId="5D559170" w:rsidR="008700DA" w:rsidRDefault="00EE2F87">
      <w:pPr>
        <w:ind w:left="720" w:hanging="720"/>
      </w:pPr>
      <w:r>
        <w:t>Law, B. E., et al. "Carbon storage and fluxes in ponderosa pine forests at different developmental stages." </w:t>
      </w:r>
      <w:r>
        <w:rPr>
          <w:i/>
        </w:rPr>
        <w:t>Global Change Biology</w:t>
      </w:r>
      <w:r>
        <w:t> 7.7 (2001): 755-777.</w:t>
      </w:r>
    </w:p>
    <w:p w14:paraId="36B95A18" w14:textId="6148C443" w:rsidR="005F22BA" w:rsidRDefault="005F22BA" w:rsidP="005F22BA">
      <w:pPr>
        <w:ind w:left="720" w:hanging="720"/>
      </w:pPr>
      <w:r w:rsidRPr="005F22BA">
        <w:lastRenderedPageBreak/>
        <w:t>Lehmann, J., Skjemstad, J., Sohi, S., Carter, J., Barson, M., Falloon, P., et al. (2008). Australian climate–carbon cycle feedback reduced by soil black carbon. </w:t>
      </w:r>
      <w:r w:rsidRPr="005F22BA">
        <w:rPr>
          <w:i/>
          <w:iCs/>
        </w:rPr>
        <w:t>Nat. Geosci.</w:t>
      </w:r>
      <w:r w:rsidRPr="005F22BA">
        <w:t> 1, 832–835. doi: 10.1038/ngeo358</w:t>
      </w:r>
    </w:p>
    <w:p w14:paraId="00000068" w14:textId="77777777" w:rsidR="008700DA" w:rsidRDefault="00EE2F87">
      <w:pPr>
        <w:ind w:left="720" w:hanging="720"/>
      </w:pPr>
      <w:r>
        <w:t>Long, James N. "Emulating natural disturbance regimes as a basis for forest management: a North American view." </w:t>
      </w:r>
      <w:r>
        <w:rPr>
          <w:i/>
        </w:rPr>
        <w:t>Forest Ecology and Management</w:t>
      </w:r>
      <w:r>
        <w:t> 257.9 (2009): 1868-1873.</w:t>
      </w:r>
    </w:p>
    <w:p w14:paraId="00000069" w14:textId="77777777" w:rsidR="008700DA" w:rsidRDefault="00EE2F87">
      <w:pPr>
        <w:ind w:left="720" w:hanging="720"/>
      </w:pPr>
      <w:r>
        <w:t>Lorimer, Craig G., et al. "Presettlement and modern disturbance regimes in coast redwood forests: implications for the conservation of old-growth stands." </w:t>
      </w:r>
      <w:r>
        <w:rPr>
          <w:i/>
        </w:rPr>
        <w:t>Forest Ecology and Management</w:t>
      </w:r>
      <w:r>
        <w:t> 258.7 (2009): 1038-1054.</w:t>
      </w:r>
    </w:p>
    <w:p w14:paraId="0000006A" w14:textId="7DAD71E4" w:rsidR="008700DA" w:rsidRDefault="00EE2F87">
      <w:pPr>
        <w:ind w:left="720" w:hanging="720"/>
      </w:pPr>
      <w:r>
        <w:t>MacKenzie, M. Derek, et al. "Charcoal Distribution Affects Carbon and Nitrogen Contents in Forest Soils of California." </w:t>
      </w:r>
      <w:r>
        <w:rPr>
          <w:i/>
        </w:rPr>
        <w:t>Soil Science Society of America Journal</w:t>
      </w:r>
      <w:r>
        <w:t> 72.6 (2008): 1774-1785.</w:t>
      </w:r>
    </w:p>
    <w:p w14:paraId="01F73E67" w14:textId="2074F2D5" w:rsidR="000052EA" w:rsidRDefault="000052EA" w:rsidP="000052EA">
      <w:pPr>
        <w:ind w:left="720" w:hanging="720"/>
      </w:pPr>
      <w:r w:rsidRPr="000052EA">
        <w:t>Norman, Scott A., Randall J. Schaetzl, and Thomas W. Small. "Effects of slope angle on mass movement by tree uprooting." </w:t>
      </w:r>
      <w:r w:rsidRPr="000052EA">
        <w:rPr>
          <w:i/>
          <w:iCs/>
        </w:rPr>
        <w:t>Geomorphology</w:t>
      </w:r>
      <w:r w:rsidRPr="000052EA">
        <w:t> 14.1 (1995): 19-27.</w:t>
      </w:r>
    </w:p>
    <w:p w14:paraId="0000006B" w14:textId="77777777" w:rsidR="008700DA" w:rsidRDefault="00EE2F87">
      <w:pPr>
        <w:ind w:left="720" w:hanging="720"/>
      </w:pPr>
      <w:r>
        <w:t>Norman, Steven P. "A 500-year record of fire from a humid coast redwood forest." </w:t>
      </w:r>
      <w:r>
        <w:rPr>
          <w:i/>
        </w:rPr>
        <w:t>Save the Redwoods League</w:t>
      </w:r>
      <w:r>
        <w:t> (2007).</w:t>
      </w:r>
    </w:p>
    <w:p w14:paraId="0000006C" w14:textId="77777777" w:rsidR="008700DA" w:rsidRDefault="00EE2F87">
      <w:pPr>
        <w:ind w:left="720" w:hanging="720"/>
      </w:pPr>
      <w:r>
        <w:t xml:space="preserve">Norman, Steven P. and Jennings, Greg. Insights into the vegetational development of Headwaters Forest Reserve. </w:t>
      </w:r>
    </w:p>
    <w:p w14:paraId="0000006D" w14:textId="57CA2AC5" w:rsidR="008700DA" w:rsidRDefault="00EE2F87">
      <w:pPr>
        <w:ind w:left="720" w:hanging="720"/>
      </w:pPr>
      <w:r>
        <w:t>Norman, Steven P., J. Morgan Varner, Leonel Arguello, Stephen Underwood, Bradley Graham, Greg Jennings, Yana Valachovic and Christopher Lee. "Fire and fuels management in coast redwood forests." (2009).</w:t>
      </w:r>
    </w:p>
    <w:p w14:paraId="01D7BAE3" w14:textId="4E722592" w:rsidR="000052EA" w:rsidRDefault="000052EA" w:rsidP="000052EA">
      <w:pPr>
        <w:ind w:left="720" w:hanging="720"/>
      </w:pPr>
      <w:r w:rsidRPr="000052EA">
        <w:t>Norman, Scott A., Randall J. Schaetzl, and Thomas W. Small. "Effects of slope angle on mass movement by tree uprooting." </w:t>
      </w:r>
      <w:r w:rsidRPr="000052EA">
        <w:rPr>
          <w:i/>
          <w:iCs/>
        </w:rPr>
        <w:t>Geomorphology</w:t>
      </w:r>
      <w:r w:rsidRPr="000052EA">
        <w:t> 14.1 (1995): 19-27.</w:t>
      </w:r>
    </w:p>
    <w:p w14:paraId="0000006E" w14:textId="6C9D7C4D" w:rsidR="008700DA" w:rsidRDefault="00EE2F87">
      <w:pPr>
        <w:ind w:left="720" w:hanging="720"/>
      </w:pPr>
      <w:r>
        <w:t>Noss, Reed F. </w:t>
      </w:r>
      <w:r>
        <w:rPr>
          <w:i/>
        </w:rPr>
        <w:t>The redwood forest: history, ecology, and conservation of the coast redwoods</w:t>
      </w:r>
      <w:r>
        <w:t>. Island Press, 1999.</w:t>
      </w:r>
    </w:p>
    <w:p w14:paraId="70B6785A" w14:textId="1A5D24DE" w:rsidR="005A4C84" w:rsidRDefault="005A4C84" w:rsidP="005A4C84">
      <w:pPr>
        <w:ind w:left="720" w:hanging="720"/>
      </w:pPr>
      <w:r w:rsidRPr="005A4C84">
        <w:t>Phillips, Christopher J., et al. "Observations of below-ground characteristics of young redwood trees (Sequoia sempervirens) from two sites in New Zealand–implications for erosion control." </w:t>
      </w:r>
      <w:r w:rsidRPr="005A4C84">
        <w:rPr>
          <w:i/>
          <w:iCs/>
        </w:rPr>
        <w:t>Plant and soil</w:t>
      </w:r>
      <w:r w:rsidRPr="005A4C84">
        <w:t> 363.1 (2013): 33-48.</w:t>
      </w:r>
    </w:p>
    <w:p w14:paraId="362204AF" w14:textId="49ABC344" w:rsidR="005A4C84" w:rsidRDefault="00EE2F87" w:rsidP="005A4C84">
      <w:pPr>
        <w:ind w:left="720" w:hanging="720"/>
      </w:pPr>
      <w:r>
        <w:t>Pingree, Melissa RA, et al. "Long and short-term effects of fire on soil charcoal of a conifer forest in southwest Oregon." </w:t>
      </w:r>
      <w:r>
        <w:rPr>
          <w:i/>
        </w:rPr>
        <w:t>Forests</w:t>
      </w:r>
      <w:r>
        <w:t> 3.2 (2012): 353-369.</w:t>
      </w:r>
    </w:p>
    <w:p w14:paraId="00000070" w14:textId="4E01E5DB" w:rsidR="008700DA" w:rsidRDefault="00EE2F87">
      <w:pPr>
        <w:ind w:left="720" w:hanging="720"/>
      </w:pPr>
      <w:r>
        <w:t>Preston, Caroline M., and M. W. I. Schmidt. "Black (pyrogenic) carbon in boreal forests: a synthesis of current knowledge and uncertainties." </w:t>
      </w:r>
      <w:r>
        <w:rPr>
          <w:i/>
        </w:rPr>
        <w:t>Biogeosciences Discussions</w:t>
      </w:r>
      <w:r>
        <w:t> 3.1 (2006): 211-271.</w:t>
      </w:r>
    </w:p>
    <w:p w14:paraId="39DBDA27" w14:textId="254F49BD" w:rsidR="00255E86" w:rsidRDefault="00255E86" w:rsidP="00255E86">
      <w:pPr>
        <w:ind w:left="720" w:hanging="720"/>
      </w:pPr>
      <w:r w:rsidRPr="00255E86">
        <w:t>Ramsey, Christopher Bronk. "Bayesian analysis of radiocarbon dates." </w:t>
      </w:r>
      <w:r w:rsidRPr="00255E86">
        <w:rPr>
          <w:i/>
          <w:iCs/>
        </w:rPr>
        <w:t>Radiocarbon</w:t>
      </w:r>
      <w:r w:rsidRPr="00255E86">
        <w:t> 51.1 (2009): 337-360.</w:t>
      </w:r>
    </w:p>
    <w:p w14:paraId="00000071" w14:textId="77777777" w:rsidR="008700DA" w:rsidRDefault="00EE2F87">
      <w:pPr>
        <w:ind w:left="720" w:hanging="720"/>
      </w:pPr>
      <w:r>
        <w:t>Reimer, P. J., E. Bard, A. Bayliss, J. W. Beck, P. G. Blackwell, C. B. Ramsey, C. E. Buck, H. Cheng, R. L. Edwards, M. Friedrich, P. M. Grootes, T. P. Guilderson, H. Haflidason, I. Hajdas, C. Hatte, T. J. Heaton, D. L. Hoffmann, A. G. Hogg, K. A. Hughen, K. F. Kaiser, B. Kromer, S. W. Manning, M. Niu, R. W. Reimer, D. A. Richards, E. M. Scott, J. R. Southon, R. A. Staff, C. S. M. Turney, and J. van der Plicht. 2013. INTCAL13 and MARINE13 radiocarbon age calibration curves 0-50,000 years cal BP. Radiocarbon 55:1869–1887.</w:t>
      </w:r>
    </w:p>
    <w:p w14:paraId="00000072" w14:textId="4F8DAA0F" w:rsidR="008700DA" w:rsidRDefault="00EE2F87">
      <w:pPr>
        <w:ind w:left="720" w:hanging="720"/>
      </w:pPr>
      <w:r>
        <w:t>Sawyer, John O., et al. "Characteristics of redwood forests." </w:t>
      </w:r>
      <w:r>
        <w:rPr>
          <w:i/>
        </w:rPr>
        <w:t>The redwood forest: History, ecology, and conservation of the coast redwoods</w:t>
      </w:r>
      <w:r>
        <w:t> (2000): 39-79.</w:t>
      </w:r>
    </w:p>
    <w:p w14:paraId="08C1E3C2" w14:textId="762E5087" w:rsidR="000052EA" w:rsidRDefault="000052EA" w:rsidP="000052EA">
      <w:pPr>
        <w:ind w:left="720" w:hanging="720"/>
      </w:pPr>
      <w:r w:rsidRPr="000052EA">
        <w:t>Schaetzl, Randall J., and Leon R. Follmer. "Longevity of treethrow microtopography: implications for mass wasting." </w:t>
      </w:r>
      <w:r w:rsidRPr="000052EA">
        <w:rPr>
          <w:i/>
          <w:iCs/>
        </w:rPr>
        <w:t>Geomorphology</w:t>
      </w:r>
      <w:r w:rsidRPr="000052EA">
        <w:t> 3.2 (1990): 113-123.</w:t>
      </w:r>
    </w:p>
    <w:p w14:paraId="00000073" w14:textId="6C7FC7C9" w:rsidR="008700DA" w:rsidRDefault="00EE2F87">
      <w:pPr>
        <w:ind w:left="720" w:hanging="720"/>
      </w:pPr>
      <w:r>
        <w:lastRenderedPageBreak/>
        <w:t>Schmidt, Michael WI, and Angela G. Noack. "Black carbon in soils and sediments: analysis, distribution, implications, and current challenges." </w:t>
      </w:r>
      <w:r>
        <w:rPr>
          <w:i/>
        </w:rPr>
        <w:t>Global biogeochemical cycles</w:t>
      </w:r>
      <w:r>
        <w:t> 14.3 (2000): 777-793.</w:t>
      </w:r>
    </w:p>
    <w:p w14:paraId="7D204AD3" w14:textId="63C9D6CD" w:rsidR="005F22BA" w:rsidRDefault="005F22BA" w:rsidP="005F22BA">
      <w:pPr>
        <w:ind w:left="720" w:hanging="720"/>
      </w:pPr>
      <w:r w:rsidRPr="005F22BA">
        <w:t>Schmidt, Michael WI, et al. "Persistence of soil organic matter as an ecosystem property." </w:t>
      </w:r>
      <w:r w:rsidRPr="005F22BA">
        <w:rPr>
          <w:i/>
          <w:iCs/>
        </w:rPr>
        <w:t>Nature</w:t>
      </w:r>
      <w:r w:rsidRPr="005F22BA">
        <w:t> 478.7367 (2011): 49-56.</w:t>
      </w:r>
    </w:p>
    <w:p w14:paraId="00000074" w14:textId="77777777" w:rsidR="008700DA" w:rsidRDefault="00EE2F87">
      <w:pPr>
        <w:ind w:left="720" w:hanging="720"/>
      </w:pPr>
      <w:r>
        <w:t>Stephens, Scott L., and Danny L. Fry. "Fire history in coast redwood stands in the northeastern Santa Cruz Mountains, California." </w:t>
      </w:r>
      <w:r>
        <w:rPr>
          <w:i/>
        </w:rPr>
        <w:t>Fire Ecology</w:t>
      </w:r>
      <w:r>
        <w:t> 1.1 (2005): 2-19.</w:t>
      </w:r>
    </w:p>
    <w:p w14:paraId="00000075" w14:textId="77777777" w:rsidR="008700DA" w:rsidRDefault="00EE2F87">
      <w:pPr>
        <w:ind w:left="720" w:hanging="720"/>
      </w:pPr>
      <w:r>
        <w:t>Stuart, John D. "Fire history of an old-growth forest of Sequoia sempervirens (Taxodiaceae) forest in Humboldt Redwoods State Park, California." </w:t>
      </w:r>
      <w:r>
        <w:rPr>
          <w:i/>
        </w:rPr>
        <w:t>Madrono</w:t>
      </w:r>
      <w:r>
        <w:t> (1987): 128-141.</w:t>
      </w:r>
    </w:p>
    <w:p w14:paraId="00000076" w14:textId="77777777" w:rsidR="008700DA" w:rsidRDefault="00EE2F87">
      <w:pPr>
        <w:ind w:left="720" w:hanging="720"/>
      </w:pPr>
      <w:r>
        <w:t>Stuart, John D., and L. Stephens Scott. "North coast bioregion." (2006).</w:t>
      </w:r>
    </w:p>
    <w:p w14:paraId="00000077" w14:textId="77777777" w:rsidR="008700DA" w:rsidRDefault="00EE2F87">
      <w:pPr>
        <w:ind w:left="720" w:hanging="720"/>
      </w:pPr>
      <w:r>
        <w:t>Thevenon, Florian, et al. "Combining charcoal and elemental black carbon analysis in sedimentary archives: Implications for past fire regimes, the pyrogenic carbon cycle, and the human–climate interactions." </w:t>
      </w:r>
      <w:r>
        <w:rPr>
          <w:i/>
        </w:rPr>
        <w:t>Global and Planetary Change</w:t>
      </w:r>
      <w:r>
        <w:t> 72.4 (2010): 381-389.</w:t>
      </w:r>
    </w:p>
    <w:p w14:paraId="76622651" w14:textId="77777777" w:rsidR="00311A92" w:rsidRDefault="00EE2F87">
      <w:pPr>
        <w:ind w:left="720" w:hanging="720"/>
        <w:rPr>
          <w:ins w:id="462" w:author="Dan Gavin" w:date="2022-03-14T22:34:00Z"/>
        </w:rPr>
      </w:pPr>
      <w:r>
        <w:t>Whitlock, Cathy, Sarah L. Shafer, and Jennifer Marlon. "The role of climate and vegetation change in shaping past and future fire regimes in the northwestern US and the implications for ecosystem management." </w:t>
      </w:r>
      <w:r>
        <w:rPr>
          <w:i/>
        </w:rPr>
        <w:t>Forest ecology and management</w:t>
      </w:r>
      <w:r>
        <w:t> 178.1-2 (2003): 5-21.</w:t>
      </w:r>
    </w:p>
    <w:p w14:paraId="00000078" w14:textId="21DEAB66" w:rsidR="008700DA" w:rsidRDefault="00EE2F87">
      <w:pPr>
        <w:ind w:left="720" w:hanging="720"/>
      </w:pPr>
      <w:r>
        <w:br w:type="page"/>
      </w:r>
    </w:p>
    <w:p w14:paraId="00000079" w14:textId="7E40BF3D" w:rsidR="008700DA" w:rsidRDefault="00EE2F87">
      <w:pPr>
        <w:pStyle w:val="Heading1"/>
        <w:spacing w:line="480" w:lineRule="auto"/>
      </w:pPr>
      <w:del w:id="463" w:author="Dan Gavin" w:date="2022-03-21T10:19:00Z">
        <w:r w:rsidDel="00075E30">
          <w:lastRenderedPageBreak/>
          <w:delText>Supplement:</w:delText>
        </w:r>
      </w:del>
    </w:p>
    <w:tbl>
      <w:tblPr>
        <w:tblStyle w:val="a"/>
        <w:tblW w:w="10465"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00" w:firstRow="0" w:lastRow="0" w:firstColumn="0" w:lastColumn="0" w:noHBand="0" w:noVBand="1"/>
      </w:tblPr>
      <w:tblGrid>
        <w:gridCol w:w="1310"/>
        <w:gridCol w:w="1655"/>
        <w:gridCol w:w="1170"/>
        <w:gridCol w:w="1800"/>
        <w:gridCol w:w="990"/>
        <w:gridCol w:w="1080"/>
        <w:gridCol w:w="90"/>
        <w:gridCol w:w="810"/>
        <w:gridCol w:w="1540"/>
        <w:gridCol w:w="20"/>
      </w:tblGrid>
      <w:tr w:rsidR="00EC51D3" w14:paraId="049DE558" w14:textId="77777777" w:rsidTr="00075E30">
        <w:tc>
          <w:tcPr>
            <w:tcW w:w="10465" w:type="dxa"/>
            <w:gridSpan w:val="10"/>
            <w:tcBorders>
              <w:bottom w:val="single" w:sz="4" w:space="0" w:color="000000"/>
            </w:tcBorders>
          </w:tcPr>
          <w:p w14:paraId="0000007A" w14:textId="42E01291" w:rsidR="008700DA" w:rsidRPr="001C3446" w:rsidRDefault="00EE2F87">
            <w:commentRangeStart w:id="464"/>
            <w:r>
              <w:t xml:space="preserve">Table </w:t>
            </w:r>
            <w:del w:id="465" w:author="Dan Gavin" w:date="2022-03-21T10:19:00Z">
              <w:r w:rsidDel="00075E30">
                <w:delText>S</w:delText>
              </w:r>
            </w:del>
            <w:r>
              <w:t xml:space="preserve">1. </w:t>
            </w:r>
            <w:commentRangeEnd w:id="464"/>
            <w:r w:rsidR="00075E30">
              <w:rPr>
                <w:rStyle w:val="CommentReference"/>
              </w:rPr>
              <w:commentReference w:id="464"/>
            </w:r>
            <w:r>
              <w:t xml:space="preserve">Radiocarbon dates of individual pieces of soil charcoal from Headwaters Forest Reserve, California. MS = Forest mineral soil. </w:t>
            </w:r>
            <w:ins w:id="466" w:author="Dan Gavin" w:date="2022-03-21T10:24:00Z">
              <w:r w:rsidR="00B130CF">
                <w:t>CAMS is the Center for Accelerator Mass Spectrometry and Lawrence Liver</w:t>
              </w:r>
            </w:ins>
            <w:ins w:id="467" w:author="Dan Gavin" w:date="2022-03-21T10:25:00Z">
              <w:r w:rsidR="00B130CF">
                <w:t xml:space="preserve">more National Laboratory. </w:t>
              </w:r>
            </w:ins>
            <w:ins w:id="468" w:author="Dan Gavin" w:date="2022-03-21T10:23:00Z">
              <w:r w:rsidR="001C3446">
                <w:t>Radiocarbon dates werew calibrated using the INTCAL20 calibration curve, and only the total 2</w:t>
              </w:r>
              <w:r w:rsidR="001C3446">
                <w:rPr>
                  <w:lang w:val="el-GR"/>
                </w:rPr>
                <w:t>σ</w:t>
              </w:r>
            </w:ins>
            <w:ins w:id="469" w:author="Dan Gavin" w:date="2022-03-21T10:24:00Z">
              <w:r w:rsidR="001C3446">
                <w:t xml:space="preserve"> age range is shown.</w:t>
              </w:r>
            </w:ins>
          </w:p>
          <w:p w14:paraId="0000007B" w14:textId="77777777" w:rsidR="008700DA" w:rsidRDefault="008700DA">
            <w:pPr>
              <w:jc w:val="center"/>
              <w:rPr>
                <w:b/>
                <w:i/>
                <w:color w:val="000000"/>
              </w:rPr>
            </w:pPr>
          </w:p>
        </w:tc>
      </w:tr>
      <w:tr w:rsidR="00EC51D3" w14:paraId="38740430" w14:textId="77777777" w:rsidTr="00075E30">
        <w:trPr>
          <w:gridAfter w:val="1"/>
          <w:wAfter w:w="20" w:type="dxa"/>
        </w:trPr>
        <w:tc>
          <w:tcPr>
            <w:tcW w:w="1310" w:type="dxa"/>
            <w:tcBorders>
              <w:bottom w:val="single" w:sz="4" w:space="0" w:color="000000"/>
            </w:tcBorders>
          </w:tcPr>
          <w:p w14:paraId="00000084" w14:textId="5B54FDAA" w:rsidR="008700DA" w:rsidRDefault="00EE2F87">
            <w:pPr>
              <w:rPr>
                <w:color w:val="000000"/>
              </w:rPr>
            </w:pPr>
            <w:commentRangeStart w:id="470"/>
            <w:del w:id="471" w:author="Dan Gavin" w:date="2022-03-21T07:57:00Z">
              <w:r w:rsidDel="00EC51D3">
                <w:rPr>
                  <w:color w:val="000000"/>
                </w:rPr>
                <w:delText xml:space="preserve">Site </w:delText>
              </w:r>
            </w:del>
            <w:ins w:id="472" w:author="Dan Gavin" w:date="2022-03-21T10:20:00Z">
              <w:r w:rsidR="00075E30">
                <w:rPr>
                  <w:color w:val="000000"/>
                </w:rPr>
                <w:t>Location</w:t>
              </w:r>
            </w:ins>
            <w:ins w:id="473" w:author="Dan Gavin" w:date="2022-03-21T07:57:00Z">
              <w:r w:rsidR="00EC51D3">
                <w:rPr>
                  <w:color w:val="000000"/>
                </w:rPr>
                <w:t xml:space="preserve"> </w:t>
              </w:r>
            </w:ins>
            <w:commentRangeEnd w:id="470"/>
            <w:ins w:id="474" w:author="Dan Gavin" w:date="2022-03-21T07:58:00Z">
              <w:r w:rsidR="00EC51D3">
                <w:rPr>
                  <w:rStyle w:val="CommentReference"/>
                </w:rPr>
                <w:commentReference w:id="470"/>
              </w:r>
            </w:ins>
          </w:p>
        </w:tc>
        <w:tc>
          <w:tcPr>
            <w:tcW w:w="1655" w:type="dxa"/>
            <w:tcBorders>
              <w:bottom w:val="single" w:sz="4" w:space="0" w:color="000000"/>
            </w:tcBorders>
          </w:tcPr>
          <w:p w14:paraId="00000085" w14:textId="77777777" w:rsidR="008700DA" w:rsidRDefault="00EE2F87">
            <w:pPr>
              <w:rPr>
                <w:color w:val="000000"/>
              </w:rPr>
            </w:pPr>
            <w:r>
              <w:rPr>
                <w:color w:val="000000"/>
              </w:rPr>
              <w:t>Site Type</w:t>
            </w:r>
          </w:p>
        </w:tc>
        <w:tc>
          <w:tcPr>
            <w:tcW w:w="1170" w:type="dxa"/>
            <w:tcBorders>
              <w:bottom w:val="single" w:sz="4" w:space="0" w:color="000000"/>
            </w:tcBorders>
          </w:tcPr>
          <w:p w14:paraId="00000086" w14:textId="77777777" w:rsidR="008700DA" w:rsidRDefault="00EE2F87">
            <w:pPr>
              <w:rPr>
                <w:color w:val="000000"/>
              </w:rPr>
            </w:pPr>
            <w:r>
              <w:rPr>
                <w:color w:val="000000"/>
              </w:rPr>
              <w:t>CAMS #</w:t>
            </w:r>
          </w:p>
        </w:tc>
        <w:tc>
          <w:tcPr>
            <w:tcW w:w="1800" w:type="dxa"/>
            <w:tcBorders>
              <w:bottom w:val="single" w:sz="4" w:space="0" w:color="000000"/>
            </w:tcBorders>
          </w:tcPr>
          <w:p w14:paraId="00000087" w14:textId="3C260D97" w:rsidR="008700DA" w:rsidRDefault="00EE2F87">
            <w:pPr>
              <w:rPr>
                <w:color w:val="000000"/>
              </w:rPr>
            </w:pPr>
            <w:del w:id="475" w:author="Dan Gavin" w:date="2022-03-21T07:58:00Z">
              <w:r w:rsidDel="00EC51D3">
                <w:rPr>
                  <w:color w:val="000000"/>
                </w:rPr>
                <w:delText xml:space="preserve">Sample </w:delText>
              </w:r>
            </w:del>
            <w:ins w:id="476" w:author="Dan Gavin" w:date="2022-03-21T07:58:00Z">
              <w:r w:rsidR="00EC51D3">
                <w:rPr>
                  <w:color w:val="000000"/>
                </w:rPr>
                <w:t>Site</w:t>
              </w:r>
              <w:r w:rsidR="00EC51D3">
                <w:rPr>
                  <w:color w:val="000000"/>
                </w:rPr>
                <w:t xml:space="preserve"> </w:t>
              </w:r>
            </w:ins>
            <w:r>
              <w:rPr>
                <w:color w:val="000000"/>
              </w:rPr>
              <w:t>ID</w:t>
            </w:r>
          </w:p>
        </w:tc>
        <w:tc>
          <w:tcPr>
            <w:tcW w:w="990" w:type="dxa"/>
            <w:tcBorders>
              <w:bottom w:val="single" w:sz="4" w:space="0" w:color="000000"/>
            </w:tcBorders>
          </w:tcPr>
          <w:p w14:paraId="00000088" w14:textId="77777777" w:rsidR="008700DA" w:rsidRDefault="00EE2F87">
            <w:pPr>
              <w:rPr>
                <w:color w:val="000000"/>
              </w:rPr>
            </w:pPr>
            <w:r>
              <w:rPr>
                <w:color w:val="000000"/>
              </w:rPr>
              <w:t>Depth (cm)</w:t>
            </w:r>
          </w:p>
        </w:tc>
        <w:tc>
          <w:tcPr>
            <w:tcW w:w="1170" w:type="dxa"/>
            <w:gridSpan w:val="2"/>
            <w:tcBorders>
              <w:bottom w:val="single" w:sz="4" w:space="0" w:color="000000"/>
            </w:tcBorders>
          </w:tcPr>
          <w:p w14:paraId="00000089" w14:textId="77777777" w:rsidR="008700DA" w:rsidRDefault="00EE2F87">
            <w:pPr>
              <w:rPr>
                <w:color w:val="000000"/>
              </w:rPr>
            </w:pPr>
            <w:r>
              <w:rPr>
                <w:color w:val="000000"/>
              </w:rPr>
              <w:t>C14 Age</w:t>
            </w:r>
          </w:p>
        </w:tc>
        <w:tc>
          <w:tcPr>
            <w:tcW w:w="810" w:type="dxa"/>
            <w:tcBorders>
              <w:bottom w:val="single" w:sz="4" w:space="0" w:color="000000"/>
            </w:tcBorders>
          </w:tcPr>
          <w:p w14:paraId="0000008B" w14:textId="77777777" w:rsidR="008700DA" w:rsidRDefault="00EE2F87">
            <w:pPr>
              <w:rPr>
                <w:color w:val="000000"/>
              </w:rPr>
            </w:pPr>
            <w:r>
              <w:rPr>
                <w:color w:val="000000"/>
              </w:rPr>
              <w:t>Error</w:t>
            </w:r>
          </w:p>
        </w:tc>
        <w:tc>
          <w:tcPr>
            <w:tcW w:w="1540" w:type="dxa"/>
            <w:tcBorders>
              <w:bottom w:val="single" w:sz="4" w:space="0" w:color="000000"/>
            </w:tcBorders>
          </w:tcPr>
          <w:p w14:paraId="5E800E91" w14:textId="77777777" w:rsidR="008700DA" w:rsidRDefault="00EE2F87">
            <w:pPr>
              <w:jc w:val="center"/>
              <w:rPr>
                <w:ins w:id="477" w:author="Dan Gavin" w:date="2022-03-21T10:21:00Z"/>
                <w:color w:val="000000"/>
              </w:rPr>
            </w:pPr>
            <w:r>
              <w:rPr>
                <w:color w:val="000000"/>
              </w:rPr>
              <w:t>Cal yr BP</w:t>
            </w:r>
          </w:p>
          <w:p w14:paraId="0000008C" w14:textId="09DA7455" w:rsidR="00075E30" w:rsidRPr="00075E30" w:rsidRDefault="00075E30">
            <w:pPr>
              <w:jc w:val="center"/>
              <w:rPr>
                <w:color w:val="000000"/>
              </w:rPr>
            </w:pPr>
            <w:commentRangeStart w:id="478"/>
            <w:ins w:id="479" w:author="Dan Gavin" w:date="2022-03-21T10:21:00Z">
              <w:r>
                <w:rPr>
                  <w:color w:val="000000"/>
                </w:rPr>
                <w:t>(2</w:t>
              </w:r>
            </w:ins>
            <w:ins w:id="480" w:author="Dan Gavin" w:date="2022-03-21T10:22:00Z">
              <w:r>
                <w:rPr>
                  <w:color w:val="000000"/>
                  <w:lang w:val="el-GR"/>
                </w:rPr>
                <w:t xml:space="preserve">σ </w:t>
              </w:r>
              <w:r>
                <w:rPr>
                  <w:color w:val="000000"/>
                </w:rPr>
                <w:t>age range)</w:t>
              </w:r>
              <w:commentRangeEnd w:id="478"/>
              <w:r w:rsidR="0039186B">
                <w:rPr>
                  <w:rStyle w:val="CommentReference"/>
                </w:rPr>
                <w:commentReference w:id="478"/>
              </w:r>
            </w:ins>
          </w:p>
        </w:tc>
      </w:tr>
      <w:tr w:rsidR="00EC51D3" w14:paraId="55D16726" w14:textId="77777777" w:rsidTr="00075E30">
        <w:trPr>
          <w:gridAfter w:val="1"/>
          <w:wAfter w:w="20" w:type="dxa"/>
          <w:trHeight w:val="405"/>
        </w:trPr>
        <w:tc>
          <w:tcPr>
            <w:tcW w:w="1310" w:type="dxa"/>
            <w:vMerge w:val="restart"/>
            <w:tcBorders>
              <w:top w:val="single" w:sz="4" w:space="0" w:color="000000"/>
            </w:tcBorders>
          </w:tcPr>
          <w:p w14:paraId="0000008D" w14:textId="77777777" w:rsidR="008700DA" w:rsidRDefault="00EE2F87">
            <w:pPr>
              <w:rPr>
                <w:color w:val="000000"/>
              </w:rPr>
            </w:pPr>
            <w:r>
              <w:rPr>
                <w:color w:val="000000"/>
              </w:rPr>
              <w:t>Governor’s Grove</w:t>
            </w:r>
          </w:p>
        </w:tc>
        <w:tc>
          <w:tcPr>
            <w:tcW w:w="1655" w:type="dxa"/>
            <w:tcBorders>
              <w:top w:val="single" w:sz="4" w:space="0" w:color="000000"/>
            </w:tcBorders>
          </w:tcPr>
          <w:p w14:paraId="0000008E" w14:textId="77777777" w:rsidR="008700DA" w:rsidRDefault="00EE2F87">
            <w:pPr>
              <w:rPr>
                <w:color w:val="000000"/>
              </w:rPr>
            </w:pPr>
            <w:r>
              <w:rPr>
                <w:color w:val="000000"/>
              </w:rPr>
              <w:t>Colluvial Hollow</w:t>
            </w:r>
          </w:p>
          <w:p w14:paraId="0000008F" w14:textId="77777777" w:rsidR="008700DA" w:rsidRDefault="008700DA">
            <w:pPr>
              <w:rPr>
                <w:color w:val="000000"/>
              </w:rPr>
            </w:pPr>
          </w:p>
          <w:p w14:paraId="00000090" w14:textId="77777777" w:rsidR="008700DA" w:rsidRDefault="008700DA">
            <w:pPr>
              <w:jc w:val="center"/>
            </w:pPr>
          </w:p>
        </w:tc>
        <w:tc>
          <w:tcPr>
            <w:tcW w:w="1170" w:type="dxa"/>
            <w:tcBorders>
              <w:top w:val="single" w:sz="4" w:space="0" w:color="000000"/>
            </w:tcBorders>
          </w:tcPr>
          <w:p w14:paraId="00000091" w14:textId="77777777" w:rsidR="008700DA" w:rsidRDefault="00EE2F87">
            <w:pPr>
              <w:jc w:val="center"/>
            </w:pPr>
            <w:r>
              <w:t>175998</w:t>
            </w:r>
          </w:p>
          <w:p w14:paraId="00000092" w14:textId="77777777" w:rsidR="008700DA" w:rsidRDefault="00EE2F87">
            <w:pPr>
              <w:jc w:val="center"/>
            </w:pPr>
            <w:r>
              <w:t>177582</w:t>
            </w:r>
          </w:p>
          <w:p w14:paraId="00000093" w14:textId="77777777" w:rsidR="008700DA" w:rsidRDefault="00EE2F87">
            <w:pPr>
              <w:jc w:val="center"/>
            </w:pPr>
            <w:r>
              <w:t>177078</w:t>
            </w:r>
          </w:p>
          <w:p w14:paraId="00000094" w14:textId="77777777" w:rsidR="008700DA" w:rsidRDefault="00EE2F87">
            <w:pPr>
              <w:jc w:val="center"/>
            </w:pPr>
            <w:r>
              <w:t>177079</w:t>
            </w:r>
          </w:p>
          <w:p w14:paraId="00000095" w14:textId="77777777" w:rsidR="008700DA" w:rsidRDefault="00EE2F87">
            <w:pPr>
              <w:jc w:val="center"/>
            </w:pPr>
            <w:r>
              <w:t>177080</w:t>
            </w:r>
          </w:p>
          <w:p w14:paraId="00000096" w14:textId="77777777" w:rsidR="008700DA" w:rsidRDefault="00EE2F87">
            <w:pPr>
              <w:jc w:val="center"/>
            </w:pPr>
            <w:r>
              <w:t>177081</w:t>
            </w:r>
          </w:p>
          <w:p w14:paraId="00000097" w14:textId="77777777" w:rsidR="008700DA" w:rsidRDefault="00EE2F87">
            <w:pPr>
              <w:jc w:val="center"/>
            </w:pPr>
            <w:r>
              <w:t>175999</w:t>
            </w:r>
          </w:p>
        </w:tc>
        <w:tc>
          <w:tcPr>
            <w:tcW w:w="1800" w:type="dxa"/>
            <w:tcBorders>
              <w:top w:val="single" w:sz="4" w:space="0" w:color="000000"/>
            </w:tcBorders>
          </w:tcPr>
          <w:p w14:paraId="00000098" w14:textId="77777777" w:rsidR="008700DA" w:rsidRDefault="00EE2F87">
            <w:pPr>
              <w:jc w:val="center"/>
            </w:pPr>
            <w:r>
              <w:t>GOV-01</w:t>
            </w:r>
          </w:p>
          <w:p w14:paraId="00000099" w14:textId="77777777" w:rsidR="008700DA" w:rsidRDefault="00EE2F87">
            <w:pPr>
              <w:jc w:val="center"/>
            </w:pPr>
            <w:r>
              <w:t>GOV-01</w:t>
            </w:r>
          </w:p>
          <w:p w14:paraId="0000009A" w14:textId="77777777" w:rsidR="008700DA" w:rsidRDefault="00EE2F87">
            <w:pPr>
              <w:jc w:val="center"/>
            </w:pPr>
            <w:r>
              <w:t>GOV-01</w:t>
            </w:r>
          </w:p>
          <w:p w14:paraId="0000009B" w14:textId="77777777" w:rsidR="008700DA" w:rsidRDefault="00EE2F87">
            <w:pPr>
              <w:jc w:val="center"/>
            </w:pPr>
            <w:r>
              <w:t>GOV-01</w:t>
            </w:r>
          </w:p>
          <w:p w14:paraId="0000009C" w14:textId="77777777" w:rsidR="008700DA" w:rsidRDefault="00EE2F87">
            <w:pPr>
              <w:jc w:val="center"/>
            </w:pPr>
            <w:r>
              <w:t>GOV-01</w:t>
            </w:r>
          </w:p>
          <w:p w14:paraId="0000009D" w14:textId="77777777" w:rsidR="008700DA" w:rsidRDefault="00EE2F87">
            <w:pPr>
              <w:jc w:val="center"/>
            </w:pPr>
            <w:r>
              <w:t>GOV-01</w:t>
            </w:r>
          </w:p>
          <w:p w14:paraId="0000009E" w14:textId="77777777" w:rsidR="008700DA" w:rsidRDefault="00EE2F87">
            <w:pPr>
              <w:jc w:val="center"/>
              <w:rPr>
                <w:color w:val="000000"/>
              </w:rPr>
            </w:pPr>
            <w:r>
              <w:t>GOV-01</w:t>
            </w:r>
          </w:p>
        </w:tc>
        <w:tc>
          <w:tcPr>
            <w:tcW w:w="990" w:type="dxa"/>
            <w:tcBorders>
              <w:top w:val="single" w:sz="4" w:space="0" w:color="000000"/>
            </w:tcBorders>
          </w:tcPr>
          <w:p w14:paraId="0000009F" w14:textId="77777777" w:rsidR="008700DA" w:rsidRDefault="00EE2F87">
            <w:pPr>
              <w:jc w:val="center"/>
            </w:pPr>
            <w:r>
              <w:t>17</w:t>
            </w:r>
          </w:p>
          <w:p w14:paraId="000000A0" w14:textId="77777777" w:rsidR="008700DA" w:rsidRDefault="00EE2F87">
            <w:pPr>
              <w:jc w:val="center"/>
            </w:pPr>
            <w:r>
              <w:t>23</w:t>
            </w:r>
          </w:p>
          <w:p w14:paraId="000000A1" w14:textId="77777777" w:rsidR="008700DA" w:rsidRDefault="00EE2F87">
            <w:pPr>
              <w:jc w:val="center"/>
            </w:pPr>
            <w:r>
              <w:t>31</w:t>
            </w:r>
          </w:p>
          <w:p w14:paraId="000000A2" w14:textId="77777777" w:rsidR="008700DA" w:rsidRDefault="00EE2F87">
            <w:pPr>
              <w:jc w:val="center"/>
            </w:pPr>
            <w:r>
              <w:t>38</w:t>
            </w:r>
          </w:p>
          <w:p w14:paraId="000000A3" w14:textId="77777777" w:rsidR="008700DA" w:rsidRDefault="00EE2F87">
            <w:pPr>
              <w:jc w:val="center"/>
            </w:pPr>
            <w:r>
              <w:t>50</w:t>
            </w:r>
          </w:p>
          <w:p w14:paraId="000000A4" w14:textId="77777777" w:rsidR="008700DA" w:rsidRDefault="00EE2F87">
            <w:pPr>
              <w:jc w:val="center"/>
            </w:pPr>
            <w:r>
              <w:t>52</w:t>
            </w:r>
          </w:p>
          <w:p w14:paraId="000000A5" w14:textId="77777777" w:rsidR="008700DA" w:rsidRDefault="00EE2F87">
            <w:pPr>
              <w:jc w:val="center"/>
              <w:rPr>
                <w:color w:val="000000"/>
              </w:rPr>
            </w:pPr>
            <w:r>
              <w:t>67</w:t>
            </w:r>
          </w:p>
        </w:tc>
        <w:tc>
          <w:tcPr>
            <w:tcW w:w="1080" w:type="dxa"/>
            <w:tcBorders>
              <w:top w:val="single" w:sz="4" w:space="0" w:color="000000"/>
            </w:tcBorders>
          </w:tcPr>
          <w:p w14:paraId="000000A6" w14:textId="77777777" w:rsidR="008700DA" w:rsidRDefault="00EE2F87">
            <w:pPr>
              <w:jc w:val="center"/>
            </w:pPr>
            <w:r>
              <w:t>1010</w:t>
            </w:r>
          </w:p>
          <w:p w14:paraId="000000A7" w14:textId="77777777" w:rsidR="008700DA" w:rsidRDefault="00EE2F87">
            <w:pPr>
              <w:jc w:val="center"/>
            </w:pPr>
            <w:r>
              <w:t>1050</w:t>
            </w:r>
          </w:p>
          <w:p w14:paraId="000000A8" w14:textId="77777777" w:rsidR="008700DA" w:rsidRDefault="00EE2F87">
            <w:pPr>
              <w:jc w:val="center"/>
            </w:pPr>
            <w:r>
              <w:t>4490</w:t>
            </w:r>
          </w:p>
          <w:p w14:paraId="000000A9" w14:textId="77777777" w:rsidR="008700DA" w:rsidRDefault="00EE2F87">
            <w:pPr>
              <w:jc w:val="center"/>
            </w:pPr>
            <w:r>
              <w:t>4185</w:t>
            </w:r>
          </w:p>
          <w:p w14:paraId="000000AA" w14:textId="77777777" w:rsidR="008700DA" w:rsidRDefault="00EE2F87">
            <w:pPr>
              <w:jc w:val="center"/>
            </w:pPr>
            <w:r>
              <w:t>4155</w:t>
            </w:r>
          </w:p>
          <w:p w14:paraId="000000AB" w14:textId="77777777" w:rsidR="008700DA" w:rsidRDefault="00EE2F87">
            <w:pPr>
              <w:jc w:val="center"/>
            </w:pPr>
            <w:r>
              <w:t>4355</w:t>
            </w:r>
          </w:p>
          <w:p w14:paraId="000000AC" w14:textId="77777777" w:rsidR="008700DA" w:rsidRDefault="00EE2F87">
            <w:pPr>
              <w:jc w:val="center"/>
              <w:rPr>
                <w:color w:val="000000"/>
              </w:rPr>
            </w:pPr>
            <w:r>
              <w:t>2615</w:t>
            </w:r>
          </w:p>
        </w:tc>
        <w:tc>
          <w:tcPr>
            <w:tcW w:w="900" w:type="dxa"/>
            <w:gridSpan w:val="2"/>
            <w:tcBorders>
              <w:top w:val="single" w:sz="4" w:space="0" w:color="000000"/>
            </w:tcBorders>
          </w:tcPr>
          <w:p w14:paraId="000000AD" w14:textId="77777777" w:rsidR="008700DA" w:rsidRDefault="00EE2F87">
            <w:pPr>
              <w:jc w:val="center"/>
            </w:pPr>
            <w:r>
              <w:t>35</w:t>
            </w:r>
          </w:p>
          <w:p w14:paraId="000000AE" w14:textId="77777777" w:rsidR="008700DA" w:rsidRDefault="00EE2F87">
            <w:pPr>
              <w:jc w:val="center"/>
            </w:pPr>
            <w:r>
              <w:t>30</w:t>
            </w:r>
          </w:p>
          <w:p w14:paraId="000000AF" w14:textId="77777777" w:rsidR="008700DA" w:rsidRDefault="00EE2F87">
            <w:pPr>
              <w:jc w:val="center"/>
            </w:pPr>
            <w:r>
              <w:t>60</w:t>
            </w:r>
          </w:p>
          <w:p w14:paraId="000000B0" w14:textId="77777777" w:rsidR="008700DA" w:rsidRDefault="00EE2F87">
            <w:pPr>
              <w:jc w:val="center"/>
            </w:pPr>
            <w:r>
              <w:t>30</w:t>
            </w:r>
          </w:p>
          <w:p w14:paraId="000000B1" w14:textId="77777777" w:rsidR="008700DA" w:rsidRDefault="00EE2F87">
            <w:pPr>
              <w:jc w:val="center"/>
            </w:pPr>
            <w:r>
              <w:t>30</w:t>
            </w:r>
          </w:p>
          <w:p w14:paraId="000000B2" w14:textId="77777777" w:rsidR="008700DA" w:rsidRDefault="00EE2F87">
            <w:pPr>
              <w:jc w:val="center"/>
            </w:pPr>
            <w:r>
              <w:t>35</w:t>
            </w:r>
          </w:p>
          <w:p w14:paraId="000000B3" w14:textId="77777777" w:rsidR="008700DA" w:rsidRDefault="00EE2F87">
            <w:pPr>
              <w:jc w:val="center"/>
            </w:pPr>
            <w:r>
              <w:t>40</w:t>
            </w:r>
          </w:p>
        </w:tc>
        <w:tc>
          <w:tcPr>
            <w:tcW w:w="1540" w:type="dxa"/>
            <w:tcBorders>
              <w:top w:val="single" w:sz="4" w:space="0" w:color="000000"/>
            </w:tcBorders>
          </w:tcPr>
          <w:p w14:paraId="000000B5" w14:textId="77777777" w:rsidR="008700DA" w:rsidRDefault="00EE2F87">
            <w:pPr>
              <w:jc w:val="center"/>
            </w:pPr>
            <w:r>
              <w:t>798-1040</w:t>
            </w:r>
          </w:p>
          <w:p w14:paraId="000000B6" w14:textId="77777777" w:rsidR="008700DA" w:rsidRDefault="00EE2F87">
            <w:pPr>
              <w:jc w:val="center"/>
            </w:pPr>
            <w:r>
              <w:t>924-1050</w:t>
            </w:r>
          </w:p>
          <w:p w14:paraId="000000B7" w14:textId="77777777" w:rsidR="008700DA" w:rsidRDefault="00EE2F87">
            <w:pPr>
              <w:jc w:val="center"/>
            </w:pPr>
            <w:r>
              <w:t>4891-5313</w:t>
            </w:r>
          </w:p>
          <w:p w14:paraId="000000B8" w14:textId="77777777" w:rsidR="008700DA" w:rsidRDefault="00EE2F87">
            <w:pPr>
              <w:jc w:val="center"/>
            </w:pPr>
            <w:r>
              <w:t>4618-4837</w:t>
            </w:r>
          </w:p>
          <w:p w14:paraId="000000B9" w14:textId="77777777" w:rsidR="008700DA" w:rsidRDefault="00EE2F87">
            <w:pPr>
              <w:jc w:val="center"/>
            </w:pPr>
            <w:r>
              <w:t>4580-4826</w:t>
            </w:r>
          </w:p>
          <w:p w14:paraId="000000BA" w14:textId="77777777" w:rsidR="008700DA" w:rsidRDefault="00EE2F87">
            <w:pPr>
              <w:jc w:val="center"/>
            </w:pPr>
            <w:r>
              <w:t>4848-5036</w:t>
            </w:r>
          </w:p>
          <w:p w14:paraId="000000BB" w14:textId="77777777" w:rsidR="008700DA" w:rsidRDefault="00EE2F87">
            <w:pPr>
              <w:jc w:val="center"/>
              <w:rPr>
                <w:color w:val="000000"/>
              </w:rPr>
            </w:pPr>
            <w:r>
              <w:t>2543-2844</w:t>
            </w:r>
          </w:p>
        </w:tc>
      </w:tr>
      <w:tr w:rsidR="00EC51D3" w14:paraId="5D6F021B" w14:textId="77777777" w:rsidTr="00075E30">
        <w:trPr>
          <w:gridAfter w:val="1"/>
          <w:wAfter w:w="20" w:type="dxa"/>
          <w:trHeight w:val="405"/>
        </w:trPr>
        <w:tc>
          <w:tcPr>
            <w:tcW w:w="1310" w:type="dxa"/>
            <w:vMerge/>
            <w:tcBorders>
              <w:top w:val="single" w:sz="4" w:space="0" w:color="000000"/>
            </w:tcBorders>
          </w:tcPr>
          <w:p w14:paraId="000000BC" w14:textId="77777777" w:rsidR="008700DA" w:rsidRDefault="008700DA">
            <w:pPr>
              <w:widowControl w:val="0"/>
              <w:pBdr>
                <w:top w:val="nil"/>
                <w:left w:val="nil"/>
                <w:bottom w:val="nil"/>
                <w:right w:val="nil"/>
                <w:between w:val="nil"/>
              </w:pBdr>
              <w:spacing w:line="276" w:lineRule="auto"/>
              <w:rPr>
                <w:color w:val="000000"/>
              </w:rPr>
            </w:pPr>
          </w:p>
        </w:tc>
        <w:tc>
          <w:tcPr>
            <w:tcW w:w="1655" w:type="dxa"/>
          </w:tcPr>
          <w:p w14:paraId="000000BD" w14:textId="77777777" w:rsidR="008700DA" w:rsidRDefault="00EE2F87">
            <w:pPr>
              <w:rPr>
                <w:color w:val="000000"/>
              </w:rPr>
            </w:pPr>
            <w:r>
              <w:rPr>
                <w:color w:val="000000"/>
              </w:rPr>
              <w:t>Ridge MS</w:t>
            </w:r>
          </w:p>
        </w:tc>
        <w:tc>
          <w:tcPr>
            <w:tcW w:w="1170" w:type="dxa"/>
          </w:tcPr>
          <w:p w14:paraId="000000BE" w14:textId="77777777" w:rsidR="008700DA" w:rsidRDefault="00EE2F87">
            <w:pPr>
              <w:jc w:val="center"/>
            </w:pPr>
            <w:r>
              <w:t>177460</w:t>
            </w:r>
          </w:p>
          <w:p w14:paraId="000000BF" w14:textId="77777777" w:rsidR="008700DA" w:rsidRDefault="00EE2F87">
            <w:pPr>
              <w:jc w:val="center"/>
            </w:pPr>
            <w:r>
              <w:t>177461</w:t>
            </w:r>
          </w:p>
        </w:tc>
        <w:tc>
          <w:tcPr>
            <w:tcW w:w="1800" w:type="dxa"/>
          </w:tcPr>
          <w:p w14:paraId="000000C0" w14:textId="77777777" w:rsidR="008700DA" w:rsidRDefault="00EE2F87">
            <w:pPr>
              <w:jc w:val="center"/>
            </w:pPr>
            <w:r>
              <w:t>GOG-01</w:t>
            </w:r>
          </w:p>
          <w:p w14:paraId="000000C1" w14:textId="77777777" w:rsidR="008700DA" w:rsidRDefault="00EE2F87">
            <w:pPr>
              <w:jc w:val="center"/>
            </w:pPr>
            <w:r>
              <w:t>GOG-01</w:t>
            </w:r>
          </w:p>
        </w:tc>
        <w:tc>
          <w:tcPr>
            <w:tcW w:w="990" w:type="dxa"/>
          </w:tcPr>
          <w:p w14:paraId="000000C2" w14:textId="77777777" w:rsidR="008700DA" w:rsidRDefault="00EE2F87">
            <w:pPr>
              <w:jc w:val="center"/>
            </w:pPr>
            <w:r>
              <w:t>1</w:t>
            </w:r>
          </w:p>
          <w:p w14:paraId="000000C3" w14:textId="77777777" w:rsidR="008700DA" w:rsidRDefault="00EE2F87">
            <w:pPr>
              <w:jc w:val="center"/>
            </w:pPr>
            <w:r>
              <w:t>18</w:t>
            </w:r>
          </w:p>
        </w:tc>
        <w:tc>
          <w:tcPr>
            <w:tcW w:w="1080" w:type="dxa"/>
          </w:tcPr>
          <w:p w14:paraId="000000C4" w14:textId="77777777" w:rsidR="008700DA" w:rsidRDefault="00EE2F87">
            <w:pPr>
              <w:jc w:val="center"/>
            </w:pPr>
            <w:r>
              <w:t>Modern</w:t>
            </w:r>
          </w:p>
          <w:p w14:paraId="000000C5" w14:textId="77777777" w:rsidR="008700DA" w:rsidRDefault="00EE2F87">
            <w:pPr>
              <w:jc w:val="center"/>
            </w:pPr>
            <w:r>
              <w:t>445</w:t>
            </w:r>
          </w:p>
        </w:tc>
        <w:tc>
          <w:tcPr>
            <w:tcW w:w="900" w:type="dxa"/>
            <w:gridSpan w:val="2"/>
          </w:tcPr>
          <w:p w14:paraId="000000C6" w14:textId="77777777" w:rsidR="008700DA" w:rsidRDefault="008700DA">
            <w:pPr>
              <w:jc w:val="center"/>
            </w:pPr>
          </w:p>
          <w:p w14:paraId="000000C7" w14:textId="77777777" w:rsidR="008700DA" w:rsidRDefault="00EE2F87">
            <w:pPr>
              <w:jc w:val="center"/>
            </w:pPr>
            <w:r>
              <w:t>30</w:t>
            </w:r>
          </w:p>
        </w:tc>
        <w:tc>
          <w:tcPr>
            <w:tcW w:w="1540" w:type="dxa"/>
          </w:tcPr>
          <w:p w14:paraId="000000C9" w14:textId="77777777" w:rsidR="008700DA" w:rsidRDefault="008700DA">
            <w:pPr>
              <w:jc w:val="center"/>
            </w:pPr>
          </w:p>
          <w:p w14:paraId="000000CA" w14:textId="77777777" w:rsidR="008700DA" w:rsidRDefault="00EE2F87">
            <w:pPr>
              <w:jc w:val="center"/>
            </w:pPr>
            <w:r>
              <w:t>465-534</w:t>
            </w:r>
          </w:p>
        </w:tc>
      </w:tr>
      <w:tr w:rsidR="00EC51D3" w14:paraId="06B0B5D5" w14:textId="77777777" w:rsidTr="00075E30">
        <w:trPr>
          <w:gridAfter w:val="1"/>
          <w:wAfter w:w="20" w:type="dxa"/>
          <w:trHeight w:val="405"/>
        </w:trPr>
        <w:tc>
          <w:tcPr>
            <w:tcW w:w="1310" w:type="dxa"/>
            <w:vMerge/>
            <w:tcBorders>
              <w:top w:val="single" w:sz="4" w:space="0" w:color="000000"/>
            </w:tcBorders>
          </w:tcPr>
          <w:p w14:paraId="000000CB" w14:textId="77777777" w:rsidR="008700DA" w:rsidRDefault="008700DA">
            <w:pPr>
              <w:widowControl w:val="0"/>
              <w:pBdr>
                <w:top w:val="nil"/>
                <w:left w:val="nil"/>
                <w:bottom w:val="nil"/>
                <w:right w:val="nil"/>
                <w:between w:val="nil"/>
              </w:pBdr>
              <w:spacing w:line="276" w:lineRule="auto"/>
            </w:pPr>
          </w:p>
        </w:tc>
        <w:tc>
          <w:tcPr>
            <w:tcW w:w="1655" w:type="dxa"/>
          </w:tcPr>
          <w:p w14:paraId="000000CC" w14:textId="77777777" w:rsidR="008700DA" w:rsidRDefault="00EE2F87">
            <w:pPr>
              <w:rPr>
                <w:color w:val="000000"/>
              </w:rPr>
            </w:pPr>
            <w:r>
              <w:rPr>
                <w:color w:val="000000"/>
              </w:rPr>
              <w:t>Ridge MS</w:t>
            </w:r>
          </w:p>
        </w:tc>
        <w:tc>
          <w:tcPr>
            <w:tcW w:w="1170" w:type="dxa"/>
          </w:tcPr>
          <w:p w14:paraId="000000CD" w14:textId="77777777" w:rsidR="008700DA" w:rsidRDefault="00EE2F87">
            <w:pPr>
              <w:jc w:val="center"/>
            </w:pPr>
            <w:r>
              <w:t>177462</w:t>
            </w:r>
          </w:p>
          <w:p w14:paraId="000000CE" w14:textId="77777777" w:rsidR="008700DA" w:rsidRDefault="00EE2F87">
            <w:pPr>
              <w:jc w:val="center"/>
            </w:pPr>
            <w:r>
              <w:t>177463</w:t>
            </w:r>
          </w:p>
        </w:tc>
        <w:tc>
          <w:tcPr>
            <w:tcW w:w="1800" w:type="dxa"/>
          </w:tcPr>
          <w:p w14:paraId="000000CF" w14:textId="77777777" w:rsidR="008700DA" w:rsidRDefault="00EE2F87">
            <w:pPr>
              <w:jc w:val="center"/>
            </w:pPr>
            <w:r>
              <w:t>GOG-02</w:t>
            </w:r>
          </w:p>
          <w:p w14:paraId="000000D0" w14:textId="77777777" w:rsidR="008700DA" w:rsidRDefault="00EE2F87">
            <w:pPr>
              <w:jc w:val="center"/>
            </w:pPr>
            <w:r>
              <w:t>GOG-02</w:t>
            </w:r>
          </w:p>
        </w:tc>
        <w:tc>
          <w:tcPr>
            <w:tcW w:w="990" w:type="dxa"/>
          </w:tcPr>
          <w:p w14:paraId="000000D1" w14:textId="77777777" w:rsidR="008700DA" w:rsidRDefault="00EE2F87">
            <w:pPr>
              <w:jc w:val="center"/>
            </w:pPr>
            <w:r>
              <w:t>4</w:t>
            </w:r>
          </w:p>
          <w:p w14:paraId="000000D2" w14:textId="77777777" w:rsidR="008700DA" w:rsidRDefault="00EE2F87">
            <w:pPr>
              <w:jc w:val="center"/>
            </w:pPr>
            <w:r>
              <w:t>16</w:t>
            </w:r>
          </w:p>
        </w:tc>
        <w:tc>
          <w:tcPr>
            <w:tcW w:w="1080" w:type="dxa"/>
          </w:tcPr>
          <w:p w14:paraId="000000D3" w14:textId="77777777" w:rsidR="008700DA" w:rsidRDefault="00EE2F87">
            <w:pPr>
              <w:jc w:val="center"/>
            </w:pPr>
            <w:r>
              <w:t>90</w:t>
            </w:r>
          </w:p>
          <w:p w14:paraId="000000D4" w14:textId="77777777" w:rsidR="008700DA" w:rsidRDefault="00EE2F87">
            <w:pPr>
              <w:jc w:val="center"/>
            </w:pPr>
            <w:r>
              <w:t>155</w:t>
            </w:r>
          </w:p>
        </w:tc>
        <w:tc>
          <w:tcPr>
            <w:tcW w:w="900" w:type="dxa"/>
            <w:gridSpan w:val="2"/>
          </w:tcPr>
          <w:p w14:paraId="000000D5" w14:textId="77777777" w:rsidR="008700DA" w:rsidRDefault="00EE2F87">
            <w:pPr>
              <w:jc w:val="center"/>
            </w:pPr>
            <w:r>
              <w:t>30</w:t>
            </w:r>
          </w:p>
          <w:p w14:paraId="000000D6" w14:textId="77777777" w:rsidR="008700DA" w:rsidRDefault="00EE2F87">
            <w:pPr>
              <w:jc w:val="center"/>
            </w:pPr>
            <w:r>
              <w:t>35</w:t>
            </w:r>
          </w:p>
        </w:tc>
        <w:tc>
          <w:tcPr>
            <w:tcW w:w="1540" w:type="dxa"/>
          </w:tcPr>
          <w:p w14:paraId="000000D8" w14:textId="77777777" w:rsidR="008700DA" w:rsidRDefault="00EE2F87">
            <w:pPr>
              <w:jc w:val="center"/>
            </w:pPr>
            <w:r>
              <w:t>22-265</w:t>
            </w:r>
          </w:p>
          <w:p w14:paraId="000000D9" w14:textId="77777777" w:rsidR="008700DA" w:rsidRDefault="00EE2F87">
            <w:pPr>
              <w:jc w:val="center"/>
            </w:pPr>
            <w:r>
              <w:t>1-285</w:t>
            </w:r>
          </w:p>
        </w:tc>
      </w:tr>
      <w:tr w:rsidR="00EC51D3" w14:paraId="443C4EB2" w14:textId="77777777" w:rsidTr="00075E30">
        <w:trPr>
          <w:gridAfter w:val="1"/>
          <w:wAfter w:w="20" w:type="dxa"/>
        </w:trPr>
        <w:tc>
          <w:tcPr>
            <w:tcW w:w="1310" w:type="dxa"/>
            <w:vMerge w:val="restart"/>
            <w:tcBorders>
              <w:top w:val="single" w:sz="4" w:space="0" w:color="000000"/>
            </w:tcBorders>
          </w:tcPr>
          <w:p w14:paraId="000000DA" w14:textId="77777777" w:rsidR="008700DA" w:rsidRDefault="00EE2F87">
            <w:pPr>
              <w:rPr>
                <w:color w:val="000000"/>
              </w:rPr>
            </w:pPr>
            <w:r>
              <w:t>Worm Trail</w:t>
            </w:r>
          </w:p>
        </w:tc>
        <w:tc>
          <w:tcPr>
            <w:tcW w:w="1655" w:type="dxa"/>
          </w:tcPr>
          <w:p w14:paraId="000000DB" w14:textId="77777777" w:rsidR="008700DA" w:rsidRDefault="00EE2F87">
            <w:pPr>
              <w:rPr>
                <w:color w:val="000000"/>
              </w:rPr>
            </w:pPr>
            <w:r>
              <w:rPr>
                <w:color w:val="000000"/>
              </w:rPr>
              <w:t>Ridge MS</w:t>
            </w:r>
          </w:p>
        </w:tc>
        <w:tc>
          <w:tcPr>
            <w:tcW w:w="1170" w:type="dxa"/>
          </w:tcPr>
          <w:p w14:paraId="000000DC" w14:textId="77777777" w:rsidR="008700DA" w:rsidRDefault="00EE2F87">
            <w:pPr>
              <w:jc w:val="center"/>
            </w:pPr>
            <w:r>
              <w:t>177084</w:t>
            </w:r>
          </w:p>
        </w:tc>
        <w:tc>
          <w:tcPr>
            <w:tcW w:w="1800" w:type="dxa"/>
          </w:tcPr>
          <w:p w14:paraId="000000DD" w14:textId="77777777" w:rsidR="008700DA" w:rsidRDefault="00EE2F87">
            <w:pPr>
              <w:jc w:val="center"/>
              <w:rPr>
                <w:color w:val="000000"/>
              </w:rPr>
            </w:pPr>
            <w:r>
              <w:t>WORM-01</w:t>
            </w:r>
          </w:p>
        </w:tc>
        <w:tc>
          <w:tcPr>
            <w:tcW w:w="990" w:type="dxa"/>
          </w:tcPr>
          <w:p w14:paraId="000000DE" w14:textId="77777777" w:rsidR="008700DA" w:rsidRDefault="00EE2F87">
            <w:pPr>
              <w:jc w:val="center"/>
              <w:rPr>
                <w:color w:val="000000"/>
              </w:rPr>
            </w:pPr>
            <w:r>
              <w:t>11</w:t>
            </w:r>
          </w:p>
        </w:tc>
        <w:tc>
          <w:tcPr>
            <w:tcW w:w="1080" w:type="dxa"/>
          </w:tcPr>
          <w:p w14:paraId="000000DF" w14:textId="77777777" w:rsidR="008700DA" w:rsidRDefault="00EE2F87">
            <w:pPr>
              <w:jc w:val="center"/>
              <w:rPr>
                <w:color w:val="000000"/>
              </w:rPr>
            </w:pPr>
            <w:r>
              <w:t>2285</w:t>
            </w:r>
          </w:p>
        </w:tc>
        <w:tc>
          <w:tcPr>
            <w:tcW w:w="900" w:type="dxa"/>
            <w:gridSpan w:val="2"/>
          </w:tcPr>
          <w:p w14:paraId="000000E0" w14:textId="77777777" w:rsidR="008700DA" w:rsidRDefault="00EE2F87">
            <w:pPr>
              <w:jc w:val="center"/>
            </w:pPr>
            <w:r>
              <w:t>35</w:t>
            </w:r>
          </w:p>
        </w:tc>
        <w:tc>
          <w:tcPr>
            <w:tcW w:w="1540" w:type="dxa"/>
          </w:tcPr>
          <w:p w14:paraId="000000E2" w14:textId="77777777" w:rsidR="008700DA" w:rsidRDefault="00EE2F87">
            <w:pPr>
              <w:jc w:val="center"/>
              <w:rPr>
                <w:color w:val="000000"/>
              </w:rPr>
            </w:pPr>
            <w:r>
              <w:t>2315</w:t>
            </w:r>
          </w:p>
        </w:tc>
      </w:tr>
      <w:tr w:rsidR="00EC51D3" w14:paraId="58A3E3D8" w14:textId="77777777" w:rsidTr="00075E30">
        <w:trPr>
          <w:gridAfter w:val="1"/>
          <w:wAfter w:w="20" w:type="dxa"/>
        </w:trPr>
        <w:tc>
          <w:tcPr>
            <w:tcW w:w="1310" w:type="dxa"/>
            <w:vMerge/>
            <w:tcBorders>
              <w:top w:val="single" w:sz="4" w:space="0" w:color="000000"/>
            </w:tcBorders>
          </w:tcPr>
          <w:p w14:paraId="000000E3" w14:textId="77777777" w:rsidR="008700DA" w:rsidRDefault="008700DA">
            <w:pPr>
              <w:widowControl w:val="0"/>
              <w:pBdr>
                <w:top w:val="nil"/>
                <w:left w:val="nil"/>
                <w:bottom w:val="nil"/>
                <w:right w:val="nil"/>
                <w:between w:val="nil"/>
              </w:pBdr>
              <w:spacing w:line="276" w:lineRule="auto"/>
              <w:rPr>
                <w:color w:val="000000"/>
              </w:rPr>
            </w:pPr>
          </w:p>
        </w:tc>
        <w:tc>
          <w:tcPr>
            <w:tcW w:w="1655" w:type="dxa"/>
          </w:tcPr>
          <w:p w14:paraId="000000E4" w14:textId="3534A3C3" w:rsidR="008700DA" w:rsidRDefault="00EE2F87">
            <w:pPr>
              <w:rPr>
                <w:color w:val="000000"/>
              </w:rPr>
            </w:pPr>
            <w:r>
              <w:rPr>
                <w:color w:val="000000"/>
              </w:rPr>
              <w:t>Alluv</w:t>
            </w:r>
            <w:del w:id="481" w:author="Dan Gavin" w:date="2022-03-21T07:59:00Z">
              <w:r w:rsidDel="00EC51D3">
                <w:rPr>
                  <w:color w:val="000000"/>
                </w:rPr>
                <w:delText xml:space="preserve">. </w:delText>
              </w:r>
            </w:del>
            <w:ins w:id="482" w:author="Dan Gavin" w:date="2022-03-21T07:59:00Z">
              <w:r w:rsidR="00EC51D3">
                <w:rPr>
                  <w:color w:val="000000"/>
                </w:rPr>
                <w:t>ial</w:t>
              </w:r>
              <w:r w:rsidR="00EC51D3">
                <w:rPr>
                  <w:color w:val="000000"/>
                </w:rPr>
                <w:t xml:space="preserve"> </w:t>
              </w:r>
            </w:ins>
            <w:r>
              <w:rPr>
                <w:color w:val="000000"/>
              </w:rPr>
              <w:t>Fan</w:t>
            </w:r>
          </w:p>
        </w:tc>
        <w:tc>
          <w:tcPr>
            <w:tcW w:w="1170" w:type="dxa"/>
          </w:tcPr>
          <w:p w14:paraId="000000E5" w14:textId="77777777" w:rsidR="008700DA" w:rsidRDefault="00EE2F87">
            <w:pPr>
              <w:jc w:val="center"/>
            </w:pPr>
            <w:r>
              <w:t>175996</w:t>
            </w:r>
          </w:p>
          <w:p w14:paraId="000000E6" w14:textId="77777777" w:rsidR="008700DA" w:rsidRDefault="00EE2F87">
            <w:pPr>
              <w:jc w:val="center"/>
            </w:pPr>
            <w:r>
              <w:t>175997</w:t>
            </w:r>
          </w:p>
        </w:tc>
        <w:tc>
          <w:tcPr>
            <w:tcW w:w="1800" w:type="dxa"/>
          </w:tcPr>
          <w:p w14:paraId="000000E7" w14:textId="77777777" w:rsidR="008700DA" w:rsidRDefault="00EE2F87">
            <w:pPr>
              <w:jc w:val="center"/>
            </w:pPr>
            <w:r>
              <w:t>WORM-03</w:t>
            </w:r>
          </w:p>
          <w:p w14:paraId="000000E8" w14:textId="77777777" w:rsidR="008700DA" w:rsidRDefault="00EE2F87">
            <w:pPr>
              <w:jc w:val="center"/>
              <w:rPr>
                <w:color w:val="000000"/>
              </w:rPr>
            </w:pPr>
            <w:r>
              <w:t>WORM-03</w:t>
            </w:r>
          </w:p>
        </w:tc>
        <w:tc>
          <w:tcPr>
            <w:tcW w:w="990" w:type="dxa"/>
          </w:tcPr>
          <w:p w14:paraId="000000E9" w14:textId="77777777" w:rsidR="008700DA" w:rsidRDefault="00EE2F87">
            <w:pPr>
              <w:jc w:val="center"/>
            </w:pPr>
            <w:r>
              <w:t>12</w:t>
            </w:r>
          </w:p>
          <w:p w14:paraId="000000EA" w14:textId="77777777" w:rsidR="008700DA" w:rsidRDefault="00EE2F87">
            <w:pPr>
              <w:jc w:val="center"/>
              <w:rPr>
                <w:color w:val="000000"/>
              </w:rPr>
            </w:pPr>
            <w:r>
              <w:t>110</w:t>
            </w:r>
          </w:p>
        </w:tc>
        <w:tc>
          <w:tcPr>
            <w:tcW w:w="1080" w:type="dxa"/>
          </w:tcPr>
          <w:p w14:paraId="000000EB" w14:textId="77777777" w:rsidR="008700DA" w:rsidRDefault="00EE2F87">
            <w:pPr>
              <w:jc w:val="center"/>
            </w:pPr>
            <w:r>
              <w:t>6000</w:t>
            </w:r>
          </w:p>
          <w:p w14:paraId="000000EC" w14:textId="77777777" w:rsidR="008700DA" w:rsidRDefault="00EE2F87">
            <w:pPr>
              <w:jc w:val="center"/>
              <w:rPr>
                <w:color w:val="000000"/>
              </w:rPr>
            </w:pPr>
            <w:r>
              <w:t>5845</w:t>
            </w:r>
          </w:p>
        </w:tc>
        <w:tc>
          <w:tcPr>
            <w:tcW w:w="900" w:type="dxa"/>
            <w:gridSpan w:val="2"/>
          </w:tcPr>
          <w:p w14:paraId="000000ED" w14:textId="77777777" w:rsidR="008700DA" w:rsidRDefault="00EE2F87">
            <w:pPr>
              <w:jc w:val="center"/>
            </w:pPr>
            <w:r>
              <w:t>30</w:t>
            </w:r>
          </w:p>
          <w:p w14:paraId="000000EE" w14:textId="77777777" w:rsidR="008700DA" w:rsidRDefault="00EE2F87">
            <w:pPr>
              <w:jc w:val="center"/>
            </w:pPr>
            <w:r>
              <w:t>30</w:t>
            </w:r>
          </w:p>
        </w:tc>
        <w:tc>
          <w:tcPr>
            <w:tcW w:w="1540" w:type="dxa"/>
          </w:tcPr>
          <w:p w14:paraId="000000F0" w14:textId="77777777" w:rsidR="008700DA" w:rsidRDefault="00EE2F87">
            <w:pPr>
              <w:jc w:val="center"/>
            </w:pPr>
            <w:r>
              <w:t>6839</w:t>
            </w:r>
          </w:p>
          <w:p w14:paraId="000000F1" w14:textId="77777777" w:rsidR="008700DA" w:rsidRDefault="00EE2F87">
            <w:pPr>
              <w:jc w:val="center"/>
              <w:rPr>
                <w:color w:val="000000"/>
              </w:rPr>
            </w:pPr>
            <w:r>
              <w:t>6666</w:t>
            </w:r>
          </w:p>
        </w:tc>
      </w:tr>
      <w:tr w:rsidR="00EC51D3" w14:paraId="2268C5DD" w14:textId="77777777" w:rsidTr="00075E30">
        <w:trPr>
          <w:gridAfter w:val="1"/>
          <w:wAfter w:w="20" w:type="dxa"/>
          <w:trHeight w:val="140"/>
        </w:trPr>
        <w:tc>
          <w:tcPr>
            <w:tcW w:w="1310" w:type="dxa"/>
            <w:vMerge w:val="restart"/>
            <w:tcBorders>
              <w:top w:val="single" w:sz="4" w:space="0" w:color="000000"/>
            </w:tcBorders>
          </w:tcPr>
          <w:p w14:paraId="000000F2" w14:textId="77777777" w:rsidR="008700DA" w:rsidRDefault="00EE2F87">
            <w:pPr>
              <w:rPr>
                <w:color w:val="000000"/>
              </w:rPr>
            </w:pPr>
            <w:r>
              <w:t>Salmon Creek Trail</w:t>
            </w:r>
          </w:p>
        </w:tc>
        <w:tc>
          <w:tcPr>
            <w:tcW w:w="1655" w:type="dxa"/>
          </w:tcPr>
          <w:p w14:paraId="000000F3" w14:textId="77777777" w:rsidR="008700DA" w:rsidRDefault="00EE2F87">
            <w:pPr>
              <w:rPr>
                <w:color w:val="000000"/>
              </w:rPr>
            </w:pPr>
            <w:r>
              <w:rPr>
                <w:color w:val="000000"/>
              </w:rPr>
              <w:t>Ridge MS</w:t>
            </w:r>
          </w:p>
        </w:tc>
        <w:tc>
          <w:tcPr>
            <w:tcW w:w="1170" w:type="dxa"/>
          </w:tcPr>
          <w:p w14:paraId="000000F4" w14:textId="77777777" w:rsidR="008700DA" w:rsidRDefault="00EE2F87">
            <w:pPr>
              <w:jc w:val="center"/>
            </w:pPr>
            <w:r>
              <w:t>177082</w:t>
            </w:r>
          </w:p>
          <w:p w14:paraId="000000F5" w14:textId="77777777" w:rsidR="008700DA" w:rsidRDefault="00EE2F87">
            <w:pPr>
              <w:jc w:val="center"/>
            </w:pPr>
            <w:r>
              <w:t>177083</w:t>
            </w:r>
          </w:p>
        </w:tc>
        <w:tc>
          <w:tcPr>
            <w:tcW w:w="1800" w:type="dxa"/>
          </w:tcPr>
          <w:p w14:paraId="000000F6" w14:textId="77777777" w:rsidR="008700DA" w:rsidRDefault="00EE2F87">
            <w:pPr>
              <w:jc w:val="center"/>
            </w:pPr>
            <w:r>
              <w:t>SCT-01</w:t>
            </w:r>
          </w:p>
          <w:p w14:paraId="000000F7" w14:textId="77777777" w:rsidR="008700DA" w:rsidRDefault="00EE2F87">
            <w:pPr>
              <w:jc w:val="center"/>
              <w:rPr>
                <w:color w:val="000000"/>
              </w:rPr>
            </w:pPr>
            <w:r>
              <w:t>SCT-01</w:t>
            </w:r>
          </w:p>
        </w:tc>
        <w:tc>
          <w:tcPr>
            <w:tcW w:w="990" w:type="dxa"/>
          </w:tcPr>
          <w:p w14:paraId="000000F8" w14:textId="77777777" w:rsidR="008700DA" w:rsidRDefault="00EE2F87">
            <w:pPr>
              <w:jc w:val="center"/>
            </w:pPr>
            <w:r>
              <w:t>16</w:t>
            </w:r>
          </w:p>
          <w:p w14:paraId="000000F9" w14:textId="77777777" w:rsidR="008700DA" w:rsidRDefault="00EE2F87">
            <w:pPr>
              <w:jc w:val="center"/>
              <w:rPr>
                <w:color w:val="000000"/>
              </w:rPr>
            </w:pPr>
            <w:r>
              <w:t>20</w:t>
            </w:r>
          </w:p>
        </w:tc>
        <w:tc>
          <w:tcPr>
            <w:tcW w:w="1080" w:type="dxa"/>
          </w:tcPr>
          <w:p w14:paraId="000000FA" w14:textId="77777777" w:rsidR="008700DA" w:rsidRDefault="00EE2F87">
            <w:pPr>
              <w:jc w:val="center"/>
            </w:pPr>
            <w:r>
              <w:t>680</w:t>
            </w:r>
          </w:p>
          <w:p w14:paraId="000000FB" w14:textId="77777777" w:rsidR="008700DA" w:rsidRDefault="00EE2F87">
            <w:pPr>
              <w:jc w:val="center"/>
              <w:rPr>
                <w:color w:val="000000"/>
              </w:rPr>
            </w:pPr>
            <w:r>
              <w:t>1255</w:t>
            </w:r>
          </w:p>
        </w:tc>
        <w:tc>
          <w:tcPr>
            <w:tcW w:w="900" w:type="dxa"/>
            <w:gridSpan w:val="2"/>
          </w:tcPr>
          <w:p w14:paraId="000000FC" w14:textId="77777777" w:rsidR="008700DA" w:rsidRDefault="00EE2F87">
            <w:pPr>
              <w:jc w:val="center"/>
            </w:pPr>
            <w:r>
              <w:t>30</w:t>
            </w:r>
          </w:p>
          <w:p w14:paraId="000000FD" w14:textId="77777777" w:rsidR="008700DA" w:rsidRDefault="00EE2F87">
            <w:pPr>
              <w:jc w:val="center"/>
            </w:pPr>
            <w:r>
              <w:t>30</w:t>
            </w:r>
          </w:p>
        </w:tc>
        <w:tc>
          <w:tcPr>
            <w:tcW w:w="1540" w:type="dxa"/>
          </w:tcPr>
          <w:p w14:paraId="000000FF" w14:textId="77777777" w:rsidR="008700DA" w:rsidRDefault="00EE2F87">
            <w:pPr>
              <w:jc w:val="center"/>
            </w:pPr>
            <w:r>
              <w:t>561-680</w:t>
            </w:r>
          </w:p>
          <w:p w14:paraId="00000100" w14:textId="77777777" w:rsidR="008700DA" w:rsidRDefault="00EE2F87">
            <w:pPr>
              <w:jc w:val="center"/>
              <w:rPr>
                <w:color w:val="000000"/>
              </w:rPr>
            </w:pPr>
            <w:r>
              <w:t>1083-1278</w:t>
            </w:r>
          </w:p>
        </w:tc>
      </w:tr>
      <w:tr w:rsidR="00EC51D3" w14:paraId="287B7472" w14:textId="77777777" w:rsidTr="00075E30">
        <w:trPr>
          <w:gridAfter w:val="1"/>
          <w:wAfter w:w="20" w:type="dxa"/>
          <w:trHeight w:val="140"/>
        </w:trPr>
        <w:tc>
          <w:tcPr>
            <w:tcW w:w="1310" w:type="dxa"/>
            <w:vMerge/>
            <w:tcBorders>
              <w:top w:val="single" w:sz="4" w:space="0" w:color="000000"/>
            </w:tcBorders>
          </w:tcPr>
          <w:p w14:paraId="00000101" w14:textId="77777777" w:rsidR="008700DA" w:rsidRDefault="008700DA">
            <w:pPr>
              <w:widowControl w:val="0"/>
              <w:pBdr>
                <w:top w:val="nil"/>
                <w:left w:val="nil"/>
                <w:bottom w:val="nil"/>
                <w:right w:val="nil"/>
                <w:between w:val="nil"/>
              </w:pBdr>
              <w:spacing w:line="276" w:lineRule="auto"/>
              <w:rPr>
                <w:color w:val="000000"/>
              </w:rPr>
            </w:pPr>
          </w:p>
        </w:tc>
        <w:tc>
          <w:tcPr>
            <w:tcW w:w="1655" w:type="dxa"/>
          </w:tcPr>
          <w:p w14:paraId="00000102" w14:textId="77777777" w:rsidR="008700DA" w:rsidRDefault="00EE2F87">
            <w:pPr>
              <w:rPr>
                <w:color w:val="000000"/>
              </w:rPr>
            </w:pPr>
            <w:r>
              <w:rPr>
                <w:color w:val="000000"/>
              </w:rPr>
              <w:t>Ridge MS</w:t>
            </w:r>
          </w:p>
        </w:tc>
        <w:tc>
          <w:tcPr>
            <w:tcW w:w="1170" w:type="dxa"/>
          </w:tcPr>
          <w:p w14:paraId="00000103" w14:textId="77777777" w:rsidR="008700DA" w:rsidRDefault="00EE2F87">
            <w:pPr>
              <w:jc w:val="center"/>
            </w:pPr>
            <w:r>
              <w:t>177458</w:t>
            </w:r>
          </w:p>
          <w:p w14:paraId="00000104" w14:textId="77777777" w:rsidR="008700DA" w:rsidRDefault="00EE2F87">
            <w:pPr>
              <w:jc w:val="center"/>
            </w:pPr>
            <w:r>
              <w:t>177459</w:t>
            </w:r>
          </w:p>
        </w:tc>
        <w:tc>
          <w:tcPr>
            <w:tcW w:w="1800" w:type="dxa"/>
          </w:tcPr>
          <w:p w14:paraId="00000105" w14:textId="77777777" w:rsidR="008700DA" w:rsidRDefault="00EE2F87">
            <w:pPr>
              <w:jc w:val="center"/>
            </w:pPr>
            <w:r>
              <w:t>SALM-01</w:t>
            </w:r>
          </w:p>
          <w:p w14:paraId="00000106" w14:textId="77777777" w:rsidR="008700DA" w:rsidRDefault="00EE2F87">
            <w:pPr>
              <w:jc w:val="center"/>
            </w:pPr>
            <w:r>
              <w:t>SALM-01</w:t>
            </w:r>
          </w:p>
        </w:tc>
        <w:tc>
          <w:tcPr>
            <w:tcW w:w="990" w:type="dxa"/>
          </w:tcPr>
          <w:p w14:paraId="00000107" w14:textId="77777777" w:rsidR="008700DA" w:rsidRDefault="00EE2F87">
            <w:pPr>
              <w:jc w:val="center"/>
            </w:pPr>
            <w:r>
              <w:t>0</w:t>
            </w:r>
          </w:p>
          <w:p w14:paraId="00000108" w14:textId="77777777" w:rsidR="008700DA" w:rsidRDefault="00EE2F87">
            <w:pPr>
              <w:jc w:val="center"/>
            </w:pPr>
            <w:r>
              <w:t>13</w:t>
            </w:r>
          </w:p>
        </w:tc>
        <w:tc>
          <w:tcPr>
            <w:tcW w:w="1080" w:type="dxa"/>
          </w:tcPr>
          <w:p w14:paraId="00000109" w14:textId="77777777" w:rsidR="008700DA" w:rsidRDefault="00EE2F87">
            <w:pPr>
              <w:jc w:val="center"/>
            </w:pPr>
            <w:r>
              <w:t>365</w:t>
            </w:r>
          </w:p>
          <w:p w14:paraId="0000010A" w14:textId="77777777" w:rsidR="008700DA" w:rsidRDefault="00EE2F87">
            <w:pPr>
              <w:jc w:val="center"/>
            </w:pPr>
            <w:r>
              <w:t>175</w:t>
            </w:r>
          </w:p>
        </w:tc>
        <w:tc>
          <w:tcPr>
            <w:tcW w:w="900" w:type="dxa"/>
            <w:gridSpan w:val="2"/>
          </w:tcPr>
          <w:p w14:paraId="0000010B" w14:textId="77777777" w:rsidR="008700DA" w:rsidRDefault="00EE2F87">
            <w:pPr>
              <w:jc w:val="center"/>
            </w:pPr>
            <w:r>
              <w:t>30</w:t>
            </w:r>
          </w:p>
          <w:p w14:paraId="0000010C" w14:textId="77777777" w:rsidR="008700DA" w:rsidRDefault="00EE2F87">
            <w:pPr>
              <w:jc w:val="center"/>
            </w:pPr>
            <w:r>
              <w:t>40</w:t>
            </w:r>
          </w:p>
        </w:tc>
        <w:tc>
          <w:tcPr>
            <w:tcW w:w="1540" w:type="dxa"/>
          </w:tcPr>
          <w:p w14:paraId="0000010E" w14:textId="77777777" w:rsidR="008700DA" w:rsidRDefault="00EE2F87">
            <w:pPr>
              <w:jc w:val="center"/>
            </w:pPr>
            <w:r>
              <w:t>316-501</w:t>
            </w:r>
          </w:p>
          <w:p w14:paraId="0000010F" w14:textId="77777777" w:rsidR="008700DA" w:rsidRDefault="00EE2F87">
            <w:pPr>
              <w:jc w:val="center"/>
            </w:pPr>
            <w:r>
              <w:t>1-298</w:t>
            </w:r>
          </w:p>
        </w:tc>
      </w:tr>
      <w:tr w:rsidR="00EC51D3" w14:paraId="232F05FE" w14:textId="77777777" w:rsidTr="00075E30">
        <w:trPr>
          <w:gridAfter w:val="1"/>
          <w:wAfter w:w="20" w:type="dxa"/>
          <w:trHeight w:val="140"/>
        </w:trPr>
        <w:tc>
          <w:tcPr>
            <w:tcW w:w="1310" w:type="dxa"/>
            <w:vMerge/>
            <w:tcBorders>
              <w:top w:val="single" w:sz="4" w:space="0" w:color="000000"/>
            </w:tcBorders>
          </w:tcPr>
          <w:p w14:paraId="00000110" w14:textId="77777777" w:rsidR="008700DA" w:rsidRDefault="008700DA">
            <w:pPr>
              <w:widowControl w:val="0"/>
              <w:pBdr>
                <w:top w:val="nil"/>
                <w:left w:val="nil"/>
                <w:bottom w:val="nil"/>
                <w:right w:val="nil"/>
                <w:between w:val="nil"/>
              </w:pBdr>
              <w:spacing w:line="276" w:lineRule="auto"/>
            </w:pPr>
          </w:p>
        </w:tc>
        <w:tc>
          <w:tcPr>
            <w:tcW w:w="1655" w:type="dxa"/>
          </w:tcPr>
          <w:p w14:paraId="00000111" w14:textId="77777777" w:rsidR="008700DA" w:rsidRDefault="00EE2F87">
            <w:pPr>
              <w:rPr>
                <w:color w:val="000000"/>
              </w:rPr>
            </w:pPr>
            <w:r>
              <w:rPr>
                <w:color w:val="000000"/>
              </w:rPr>
              <w:t>Ridge MS</w:t>
            </w:r>
          </w:p>
        </w:tc>
        <w:tc>
          <w:tcPr>
            <w:tcW w:w="1170" w:type="dxa"/>
          </w:tcPr>
          <w:p w14:paraId="00000112" w14:textId="77777777" w:rsidR="008700DA" w:rsidRDefault="00EE2F87">
            <w:pPr>
              <w:jc w:val="center"/>
            </w:pPr>
            <w:r>
              <w:t>177580</w:t>
            </w:r>
          </w:p>
          <w:p w14:paraId="00000113" w14:textId="77777777" w:rsidR="008700DA" w:rsidRDefault="00EE2F87">
            <w:pPr>
              <w:jc w:val="center"/>
            </w:pPr>
            <w:r>
              <w:t>177581</w:t>
            </w:r>
          </w:p>
        </w:tc>
        <w:tc>
          <w:tcPr>
            <w:tcW w:w="1800" w:type="dxa"/>
          </w:tcPr>
          <w:p w14:paraId="00000114" w14:textId="77777777" w:rsidR="008700DA" w:rsidRDefault="00EE2F87">
            <w:pPr>
              <w:jc w:val="center"/>
            </w:pPr>
            <w:r>
              <w:t>SALM-03</w:t>
            </w:r>
          </w:p>
          <w:p w14:paraId="00000115" w14:textId="77777777" w:rsidR="008700DA" w:rsidRDefault="00EE2F87">
            <w:pPr>
              <w:jc w:val="center"/>
            </w:pPr>
            <w:r>
              <w:t>SALM-03</w:t>
            </w:r>
          </w:p>
        </w:tc>
        <w:tc>
          <w:tcPr>
            <w:tcW w:w="990" w:type="dxa"/>
          </w:tcPr>
          <w:p w14:paraId="00000116" w14:textId="77777777" w:rsidR="008700DA" w:rsidRDefault="00EE2F87">
            <w:pPr>
              <w:jc w:val="center"/>
            </w:pPr>
            <w:r>
              <w:t>3</w:t>
            </w:r>
          </w:p>
          <w:p w14:paraId="00000117" w14:textId="77777777" w:rsidR="008700DA" w:rsidRDefault="00EE2F87">
            <w:pPr>
              <w:jc w:val="center"/>
            </w:pPr>
            <w:r>
              <w:t>22</w:t>
            </w:r>
          </w:p>
        </w:tc>
        <w:tc>
          <w:tcPr>
            <w:tcW w:w="1080" w:type="dxa"/>
          </w:tcPr>
          <w:p w14:paraId="00000118" w14:textId="77777777" w:rsidR="008700DA" w:rsidRDefault="00EE2F87">
            <w:pPr>
              <w:jc w:val="center"/>
            </w:pPr>
            <w:r>
              <w:t>840</w:t>
            </w:r>
          </w:p>
          <w:p w14:paraId="00000119" w14:textId="77777777" w:rsidR="008700DA" w:rsidRDefault="00EE2F87">
            <w:pPr>
              <w:jc w:val="center"/>
            </w:pPr>
            <w:r>
              <w:t>90</w:t>
            </w:r>
          </w:p>
        </w:tc>
        <w:tc>
          <w:tcPr>
            <w:tcW w:w="900" w:type="dxa"/>
            <w:gridSpan w:val="2"/>
          </w:tcPr>
          <w:p w14:paraId="0000011A" w14:textId="77777777" w:rsidR="008700DA" w:rsidRDefault="00EE2F87">
            <w:pPr>
              <w:jc w:val="center"/>
            </w:pPr>
            <w:r>
              <w:t>30</w:t>
            </w:r>
          </w:p>
          <w:p w14:paraId="0000011B" w14:textId="77777777" w:rsidR="008700DA" w:rsidRDefault="00EE2F87">
            <w:pPr>
              <w:jc w:val="center"/>
            </w:pPr>
            <w:r>
              <w:t>30</w:t>
            </w:r>
          </w:p>
        </w:tc>
        <w:tc>
          <w:tcPr>
            <w:tcW w:w="1540" w:type="dxa"/>
          </w:tcPr>
          <w:p w14:paraId="0000011D" w14:textId="77777777" w:rsidR="008700DA" w:rsidRDefault="00EE2F87">
            <w:pPr>
              <w:jc w:val="center"/>
            </w:pPr>
            <w:r>
              <w:t>686-891</w:t>
            </w:r>
          </w:p>
          <w:p w14:paraId="0000011E" w14:textId="77777777" w:rsidR="008700DA" w:rsidRDefault="00EE2F87">
            <w:pPr>
              <w:jc w:val="center"/>
            </w:pPr>
            <w:r>
              <w:t>22-265</w:t>
            </w:r>
          </w:p>
        </w:tc>
      </w:tr>
      <w:tr w:rsidR="00EC51D3" w14:paraId="5E05AD2D" w14:textId="77777777" w:rsidTr="00075E30">
        <w:trPr>
          <w:gridAfter w:val="1"/>
          <w:wAfter w:w="20" w:type="dxa"/>
        </w:trPr>
        <w:tc>
          <w:tcPr>
            <w:tcW w:w="1310" w:type="dxa"/>
            <w:vMerge w:val="restart"/>
            <w:tcBorders>
              <w:top w:val="single" w:sz="4" w:space="0" w:color="000000"/>
            </w:tcBorders>
          </w:tcPr>
          <w:p w14:paraId="0000011F" w14:textId="77777777" w:rsidR="008700DA" w:rsidRDefault="00EE2F87">
            <w:pPr>
              <w:rPr>
                <w:color w:val="000000"/>
              </w:rPr>
            </w:pPr>
            <w:r>
              <w:t>Worm Trail</w:t>
            </w:r>
          </w:p>
        </w:tc>
        <w:tc>
          <w:tcPr>
            <w:tcW w:w="1655" w:type="dxa"/>
          </w:tcPr>
          <w:p w14:paraId="00000120" w14:textId="77777777" w:rsidR="008700DA" w:rsidRDefault="00EE2F87">
            <w:pPr>
              <w:rPr>
                <w:color w:val="000000"/>
              </w:rPr>
            </w:pPr>
            <w:r>
              <w:rPr>
                <w:color w:val="000000"/>
              </w:rPr>
              <w:t>Ridge MS</w:t>
            </w:r>
          </w:p>
        </w:tc>
        <w:tc>
          <w:tcPr>
            <w:tcW w:w="1170" w:type="dxa"/>
          </w:tcPr>
          <w:p w14:paraId="00000121" w14:textId="77777777" w:rsidR="008700DA" w:rsidRDefault="00EE2F87">
            <w:pPr>
              <w:jc w:val="center"/>
            </w:pPr>
            <w:r>
              <w:t>177453</w:t>
            </w:r>
          </w:p>
          <w:p w14:paraId="00000122" w14:textId="77777777" w:rsidR="008700DA" w:rsidRDefault="00EE2F87">
            <w:pPr>
              <w:jc w:val="center"/>
            </w:pPr>
            <w:r>
              <w:t>177454</w:t>
            </w:r>
          </w:p>
        </w:tc>
        <w:tc>
          <w:tcPr>
            <w:tcW w:w="1800" w:type="dxa"/>
          </w:tcPr>
          <w:p w14:paraId="00000123" w14:textId="77777777" w:rsidR="008700DA" w:rsidRDefault="00EE2F87">
            <w:pPr>
              <w:jc w:val="center"/>
            </w:pPr>
            <w:r>
              <w:t>WOMT-01</w:t>
            </w:r>
          </w:p>
          <w:p w14:paraId="00000124" w14:textId="77777777" w:rsidR="008700DA" w:rsidRDefault="00EE2F87">
            <w:pPr>
              <w:jc w:val="center"/>
              <w:rPr>
                <w:color w:val="000000"/>
              </w:rPr>
            </w:pPr>
            <w:r>
              <w:t>WOMT-01</w:t>
            </w:r>
          </w:p>
        </w:tc>
        <w:tc>
          <w:tcPr>
            <w:tcW w:w="990" w:type="dxa"/>
          </w:tcPr>
          <w:p w14:paraId="00000125" w14:textId="77777777" w:rsidR="008700DA" w:rsidRDefault="00EE2F87">
            <w:pPr>
              <w:jc w:val="center"/>
            </w:pPr>
            <w:r>
              <w:t>5</w:t>
            </w:r>
          </w:p>
          <w:p w14:paraId="00000126" w14:textId="77777777" w:rsidR="008700DA" w:rsidRDefault="00EE2F87">
            <w:pPr>
              <w:jc w:val="center"/>
              <w:rPr>
                <w:color w:val="000000"/>
              </w:rPr>
            </w:pPr>
            <w:r>
              <w:t>19</w:t>
            </w:r>
          </w:p>
        </w:tc>
        <w:tc>
          <w:tcPr>
            <w:tcW w:w="1080" w:type="dxa"/>
          </w:tcPr>
          <w:p w14:paraId="00000127" w14:textId="77777777" w:rsidR="008700DA" w:rsidRDefault="00EE2F87">
            <w:pPr>
              <w:jc w:val="center"/>
            </w:pPr>
            <w:r>
              <w:t>480</w:t>
            </w:r>
          </w:p>
          <w:p w14:paraId="00000128" w14:textId="77777777" w:rsidR="008700DA" w:rsidRDefault="00EE2F87">
            <w:pPr>
              <w:jc w:val="center"/>
              <w:rPr>
                <w:color w:val="000000"/>
              </w:rPr>
            </w:pPr>
            <w:r>
              <w:t>680</w:t>
            </w:r>
          </w:p>
        </w:tc>
        <w:tc>
          <w:tcPr>
            <w:tcW w:w="900" w:type="dxa"/>
            <w:gridSpan w:val="2"/>
          </w:tcPr>
          <w:p w14:paraId="00000129" w14:textId="77777777" w:rsidR="008700DA" w:rsidRDefault="00EE2F87">
            <w:pPr>
              <w:jc w:val="center"/>
            </w:pPr>
            <w:r>
              <w:t>30</w:t>
            </w:r>
          </w:p>
          <w:p w14:paraId="0000012A" w14:textId="77777777" w:rsidR="008700DA" w:rsidRDefault="00EE2F87">
            <w:pPr>
              <w:jc w:val="center"/>
            </w:pPr>
            <w:r>
              <w:t>40</w:t>
            </w:r>
          </w:p>
        </w:tc>
        <w:tc>
          <w:tcPr>
            <w:tcW w:w="1540" w:type="dxa"/>
          </w:tcPr>
          <w:p w14:paraId="0000012C" w14:textId="77777777" w:rsidR="008700DA" w:rsidRDefault="00EE2F87">
            <w:pPr>
              <w:jc w:val="center"/>
            </w:pPr>
            <w:r>
              <w:t>499-542</w:t>
            </w:r>
          </w:p>
          <w:p w14:paraId="0000012D" w14:textId="77777777" w:rsidR="008700DA" w:rsidRDefault="00EE2F87">
            <w:pPr>
              <w:jc w:val="center"/>
              <w:rPr>
                <w:color w:val="000000"/>
              </w:rPr>
            </w:pPr>
            <w:r>
              <w:t>556-687</w:t>
            </w:r>
          </w:p>
        </w:tc>
      </w:tr>
      <w:tr w:rsidR="00EC51D3" w14:paraId="1AD17144" w14:textId="77777777" w:rsidTr="00075E30">
        <w:trPr>
          <w:gridAfter w:val="1"/>
          <w:wAfter w:w="20" w:type="dxa"/>
        </w:trPr>
        <w:tc>
          <w:tcPr>
            <w:tcW w:w="1310" w:type="dxa"/>
            <w:vMerge/>
            <w:tcBorders>
              <w:top w:val="single" w:sz="4" w:space="0" w:color="000000"/>
            </w:tcBorders>
          </w:tcPr>
          <w:p w14:paraId="0000012E" w14:textId="77777777" w:rsidR="008700DA" w:rsidRDefault="008700DA">
            <w:pPr>
              <w:widowControl w:val="0"/>
              <w:pBdr>
                <w:top w:val="nil"/>
                <w:left w:val="nil"/>
                <w:bottom w:val="nil"/>
                <w:right w:val="nil"/>
                <w:between w:val="nil"/>
              </w:pBdr>
              <w:spacing w:line="276" w:lineRule="auto"/>
              <w:rPr>
                <w:color w:val="000000"/>
              </w:rPr>
            </w:pPr>
          </w:p>
        </w:tc>
        <w:tc>
          <w:tcPr>
            <w:tcW w:w="1655" w:type="dxa"/>
          </w:tcPr>
          <w:p w14:paraId="0000012F" w14:textId="77777777" w:rsidR="008700DA" w:rsidRDefault="00EE2F87">
            <w:pPr>
              <w:rPr>
                <w:color w:val="000000"/>
              </w:rPr>
            </w:pPr>
            <w:r>
              <w:rPr>
                <w:color w:val="000000"/>
              </w:rPr>
              <w:t>Ridge MS</w:t>
            </w:r>
          </w:p>
        </w:tc>
        <w:tc>
          <w:tcPr>
            <w:tcW w:w="1170" w:type="dxa"/>
          </w:tcPr>
          <w:p w14:paraId="00000130" w14:textId="77777777" w:rsidR="008700DA" w:rsidRDefault="00EE2F87">
            <w:pPr>
              <w:jc w:val="center"/>
            </w:pPr>
            <w:r>
              <w:t>177455</w:t>
            </w:r>
          </w:p>
          <w:p w14:paraId="00000131" w14:textId="77777777" w:rsidR="008700DA" w:rsidRDefault="00EE2F87">
            <w:pPr>
              <w:jc w:val="center"/>
            </w:pPr>
            <w:r>
              <w:t>177455</w:t>
            </w:r>
          </w:p>
        </w:tc>
        <w:tc>
          <w:tcPr>
            <w:tcW w:w="1800" w:type="dxa"/>
          </w:tcPr>
          <w:p w14:paraId="00000132" w14:textId="77777777" w:rsidR="008700DA" w:rsidRDefault="00EE2F87">
            <w:pPr>
              <w:jc w:val="center"/>
            </w:pPr>
            <w:r>
              <w:t>WOMT-02</w:t>
            </w:r>
          </w:p>
          <w:p w14:paraId="00000133" w14:textId="77777777" w:rsidR="008700DA" w:rsidRDefault="00EE2F87">
            <w:pPr>
              <w:jc w:val="center"/>
              <w:rPr>
                <w:color w:val="000000"/>
              </w:rPr>
            </w:pPr>
            <w:r>
              <w:t>WOMT-02</w:t>
            </w:r>
          </w:p>
        </w:tc>
        <w:tc>
          <w:tcPr>
            <w:tcW w:w="990" w:type="dxa"/>
          </w:tcPr>
          <w:p w14:paraId="00000134" w14:textId="77777777" w:rsidR="008700DA" w:rsidRDefault="00EE2F87">
            <w:pPr>
              <w:jc w:val="center"/>
            </w:pPr>
            <w:r>
              <w:t>2</w:t>
            </w:r>
          </w:p>
          <w:p w14:paraId="00000135" w14:textId="77777777" w:rsidR="008700DA" w:rsidRDefault="00EE2F87">
            <w:pPr>
              <w:jc w:val="center"/>
              <w:rPr>
                <w:color w:val="000000"/>
              </w:rPr>
            </w:pPr>
            <w:r>
              <w:t>15</w:t>
            </w:r>
          </w:p>
        </w:tc>
        <w:tc>
          <w:tcPr>
            <w:tcW w:w="1080" w:type="dxa"/>
          </w:tcPr>
          <w:p w14:paraId="00000136" w14:textId="77777777" w:rsidR="008700DA" w:rsidRDefault="00EE2F87">
            <w:pPr>
              <w:jc w:val="center"/>
            </w:pPr>
            <w:r>
              <w:t>575</w:t>
            </w:r>
          </w:p>
          <w:p w14:paraId="00000137" w14:textId="77777777" w:rsidR="008700DA" w:rsidRDefault="00EE2F87">
            <w:pPr>
              <w:jc w:val="center"/>
              <w:rPr>
                <w:color w:val="000000"/>
              </w:rPr>
            </w:pPr>
            <w:r>
              <w:t>365</w:t>
            </w:r>
          </w:p>
        </w:tc>
        <w:tc>
          <w:tcPr>
            <w:tcW w:w="900" w:type="dxa"/>
            <w:gridSpan w:val="2"/>
          </w:tcPr>
          <w:p w14:paraId="00000138" w14:textId="77777777" w:rsidR="008700DA" w:rsidRDefault="00EE2F87">
            <w:pPr>
              <w:jc w:val="center"/>
            </w:pPr>
            <w:r>
              <w:t>30</w:t>
            </w:r>
          </w:p>
          <w:p w14:paraId="00000139" w14:textId="77777777" w:rsidR="008700DA" w:rsidRDefault="00EE2F87">
            <w:pPr>
              <w:jc w:val="center"/>
            </w:pPr>
            <w:r>
              <w:t>30</w:t>
            </w:r>
          </w:p>
        </w:tc>
        <w:tc>
          <w:tcPr>
            <w:tcW w:w="1540" w:type="dxa"/>
          </w:tcPr>
          <w:p w14:paraId="0000013B" w14:textId="77777777" w:rsidR="008700DA" w:rsidRDefault="00EE2F87">
            <w:pPr>
              <w:jc w:val="center"/>
            </w:pPr>
            <w:r>
              <w:t>503-648</w:t>
            </w:r>
          </w:p>
          <w:p w14:paraId="0000013C" w14:textId="77777777" w:rsidR="008700DA" w:rsidRDefault="00EE2F87">
            <w:pPr>
              <w:jc w:val="center"/>
              <w:rPr>
                <w:color w:val="000000"/>
              </w:rPr>
            </w:pPr>
            <w:r>
              <w:t>316-501</w:t>
            </w:r>
          </w:p>
        </w:tc>
      </w:tr>
      <w:tr w:rsidR="00EC51D3" w14:paraId="6FF2EFFA" w14:textId="77777777" w:rsidTr="00075E30">
        <w:trPr>
          <w:gridAfter w:val="1"/>
          <w:wAfter w:w="20" w:type="dxa"/>
          <w:trHeight w:val="210"/>
        </w:trPr>
        <w:tc>
          <w:tcPr>
            <w:tcW w:w="1310" w:type="dxa"/>
            <w:vMerge w:val="restart"/>
            <w:tcBorders>
              <w:top w:val="single" w:sz="4" w:space="0" w:color="000000"/>
            </w:tcBorders>
          </w:tcPr>
          <w:p w14:paraId="0000013D" w14:textId="77777777" w:rsidR="008700DA" w:rsidRDefault="00EE2F87">
            <w:pPr>
              <w:rPr>
                <w:color w:val="000000"/>
              </w:rPr>
            </w:pPr>
            <w:r>
              <w:t>Ridge Trail</w:t>
            </w:r>
          </w:p>
        </w:tc>
        <w:tc>
          <w:tcPr>
            <w:tcW w:w="1655" w:type="dxa"/>
          </w:tcPr>
          <w:p w14:paraId="0000013E" w14:textId="77777777" w:rsidR="008700DA" w:rsidRDefault="00EE2F87">
            <w:pPr>
              <w:rPr>
                <w:color w:val="000000"/>
              </w:rPr>
            </w:pPr>
            <w:r>
              <w:rPr>
                <w:color w:val="000000"/>
              </w:rPr>
              <w:t>Ridge MS</w:t>
            </w:r>
          </w:p>
        </w:tc>
        <w:tc>
          <w:tcPr>
            <w:tcW w:w="1170" w:type="dxa"/>
          </w:tcPr>
          <w:p w14:paraId="0000013F" w14:textId="77777777" w:rsidR="008700DA" w:rsidRDefault="00EE2F87">
            <w:pPr>
              <w:jc w:val="center"/>
            </w:pPr>
            <w:r>
              <w:t>177577</w:t>
            </w:r>
          </w:p>
        </w:tc>
        <w:tc>
          <w:tcPr>
            <w:tcW w:w="1800" w:type="dxa"/>
          </w:tcPr>
          <w:p w14:paraId="00000140" w14:textId="77777777" w:rsidR="008700DA" w:rsidRDefault="00EE2F87">
            <w:pPr>
              <w:jc w:val="center"/>
              <w:rPr>
                <w:color w:val="000000"/>
              </w:rPr>
            </w:pPr>
            <w:r>
              <w:t>RIDG-01</w:t>
            </w:r>
          </w:p>
        </w:tc>
        <w:tc>
          <w:tcPr>
            <w:tcW w:w="990" w:type="dxa"/>
          </w:tcPr>
          <w:p w14:paraId="00000141" w14:textId="77777777" w:rsidR="008700DA" w:rsidRDefault="00EE2F87">
            <w:pPr>
              <w:jc w:val="center"/>
              <w:rPr>
                <w:color w:val="000000"/>
              </w:rPr>
            </w:pPr>
            <w:r>
              <w:t>19</w:t>
            </w:r>
          </w:p>
        </w:tc>
        <w:tc>
          <w:tcPr>
            <w:tcW w:w="1080" w:type="dxa"/>
          </w:tcPr>
          <w:p w14:paraId="00000142" w14:textId="77777777" w:rsidR="008700DA" w:rsidRDefault="00EE2F87">
            <w:pPr>
              <w:jc w:val="center"/>
              <w:rPr>
                <w:color w:val="000000"/>
              </w:rPr>
            </w:pPr>
            <w:r>
              <w:t>830</w:t>
            </w:r>
          </w:p>
        </w:tc>
        <w:tc>
          <w:tcPr>
            <w:tcW w:w="900" w:type="dxa"/>
            <w:gridSpan w:val="2"/>
          </w:tcPr>
          <w:p w14:paraId="00000143" w14:textId="77777777" w:rsidR="008700DA" w:rsidRDefault="00EE2F87">
            <w:pPr>
              <w:jc w:val="center"/>
            </w:pPr>
            <w:r>
              <w:t>30</w:t>
            </w:r>
          </w:p>
        </w:tc>
        <w:tc>
          <w:tcPr>
            <w:tcW w:w="1540" w:type="dxa"/>
          </w:tcPr>
          <w:p w14:paraId="00000145" w14:textId="77777777" w:rsidR="008700DA" w:rsidRDefault="00EE2F87">
            <w:pPr>
              <w:jc w:val="center"/>
              <w:rPr>
                <w:color w:val="000000"/>
              </w:rPr>
            </w:pPr>
            <w:r>
              <w:t>688-789</w:t>
            </w:r>
          </w:p>
        </w:tc>
      </w:tr>
      <w:tr w:rsidR="00EC51D3" w14:paraId="55ED4573" w14:textId="77777777" w:rsidTr="00075E30">
        <w:trPr>
          <w:gridAfter w:val="1"/>
          <w:wAfter w:w="20" w:type="dxa"/>
          <w:trHeight w:val="210"/>
        </w:trPr>
        <w:tc>
          <w:tcPr>
            <w:tcW w:w="1310" w:type="dxa"/>
            <w:vMerge/>
            <w:tcBorders>
              <w:top w:val="single" w:sz="4" w:space="0" w:color="000000"/>
            </w:tcBorders>
          </w:tcPr>
          <w:p w14:paraId="00000146" w14:textId="77777777" w:rsidR="008700DA" w:rsidRDefault="008700DA">
            <w:pPr>
              <w:widowControl w:val="0"/>
              <w:pBdr>
                <w:top w:val="nil"/>
                <w:left w:val="nil"/>
                <w:bottom w:val="nil"/>
                <w:right w:val="nil"/>
                <w:between w:val="nil"/>
              </w:pBdr>
              <w:spacing w:line="276" w:lineRule="auto"/>
              <w:rPr>
                <w:color w:val="000000"/>
              </w:rPr>
            </w:pPr>
          </w:p>
        </w:tc>
        <w:tc>
          <w:tcPr>
            <w:tcW w:w="1655" w:type="dxa"/>
          </w:tcPr>
          <w:p w14:paraId="00000147" w14:textId="77777777" w:rsidR="008700DA" w:rsidRDefault="00EE2F87">
            <w:pPr>
              <w:rPr>
                <w:color w:val="000000"/>
              </w:rPr>
            </w:pPr>
            <w:r>
              <w:rPr>
                <w:color w:val="000000"/>
              </w:rPr>
              <w:t>Ridge MS</w:t>
            </w:r>
          </w:p>
        </w:tc>
        <w:tc>
          <w:tcPr>
            <w:tcW w:w="1170" w:type="dxa"/>
          </w:tcPr>
          <w:p w14:paraId="00000148" w14:textId="77777777" w:rsidR="008700DA" w:rsidRDefault="00EE2F87">
            <w:pPr>
              <w:jc w:val="center"/>
            </w:pPr>
            <w:r>
              <w:t>177465</w:t>
            </w:r>
          </w:p>
          <w:p w14:paraId="00000149" w14:textId="77777777" w:rsidR="008700DA" w:rsidRDefault="00EE2F87">
            <w:pPr>
              <w:jc w:val="center"/>
            </w:pPr>
            <w:r>
              <w:t>177457</w:t>
            </w:r>
          </w:p>
        </w:tc>
        <w:tc>
          <w:tcPr>
            <w:tcW w:w="1800" w:type="dxa"/>
          </w:tcPr>
          <w:p w14:paraId="0000014A" w14:textId="77777777" w:rsidR="008700DA" w:rsidRDefault="00EE2F87">
            <w:pPr>
              <w:jc w:val="center"/>
            </w:pPr>
            <w:r>
              <w:t>RIDG-02</w:t>
            </w:r>
          </w:p>
          <w:p w14:paraId="0000014B" w14:textId="77777777" w:rsidR="008700DA" w:rsidRDefault="00EE2F87">
            <w:pPr>
              <w:jc w:val="center"/>
            </w:pPr>
            <w:r>
              <w:t>RIDG-02</w:t>
            </w:r>
          </w:p>
        </w:tc>
        <w:tc>
          <w:tcPr>
            <w:tcW w:w="990" w:type="dxa"/>
          </w:tcPr>
          <w:p w14:paraId="0000014C" w14:textId="77777777" w:rsidR="008700DA" w:rsidRDefault="00EE2F87">
            <w:pPr>
              <w:jc w:val="center"/>
            </w:pPr>
            <w:r>
              <w:t>2</w:t>
            </w:r>
          </w:p>
          <w:p w14:paraId="0000014D" w14:textId="77777777" w:rsidR="008700DA" w:rsidRDefault="00EE2F87">
            <w:pPr>
              <w:jc w:val="center"/>
            </w:pPr>
            <w:r>
              <w:t>11</w:t>
            </w:r>
          </w:p>
        </w:tc>
        <w:tc>
          <w:tcPr>
            <w:tcW w:w="1080" w:type="dxa"/>
          </w:tcPr>
          <w:p w14:paraId="0000014E" w14:textId="77777777" w:rsidR="008700DA" w:rsidRDefault="00EE2F87">
            <w:pPr>
              <w:jc w:val="center"/>
            </w:pPr>
            <w:r>
              <w:t>875</w:t>
            </w:r>
          </w:p>
          <w:p w14:paraId="0000014F" w14:textId="77777777" w:rsidR="008700DA" w:rsidRDefault="00EE2F87">
            <w:pPr>
              <w:jc w:val="center"/>
            </w:pPr>
            <w:r>
              <w:t>2245</w:t>
            </w:r>
          </w:p>
        </w:tc>
        <w:tc>
          <w:tcPr>
            <w:tcW w:w="900" w:type="dxa"/>
            <w:gridSpan w:val="2"/>
          </w:tcPr>
          <w:p w14:paraId="00000150" w14:textId="77777777" w:rsidR="008700DA" w:rsidRDefault="00EE2F87">
            <w:pPr>
              <w:jc w:val="center"/>
            </w:pPr>
            <w:r>
              <w:t>30</w:t>
            </w:r>
          </w:p>
          <w:p w14:paraId="00000151" w14:textId="77777777" w:rsidR="008700DA" w:rsidRDefault="00EE2F87">
            <w:pPr>
              <w:jc w:val="center"/>
            </w:pPr>
            <w:r>
              <w:t>35</w:t>
            </w:r>
          </w:p>
        </w:tc>
        <w:tc>
          <w:tcPr>
            <w:tcW w:w="1540" w:type="dxa"/>
          </w:tcPr>
          <w:p w14:paraId="00000153" w14:textId="77777777" w:rsidR="008700DA" w:rsidRDefault="00EE2F87">
            <w:pPr>
              <w:jc w:val="center"/>
            </w:pPr>
            <w:r>
              <w:t>709-907</w:t>
            </w:r>
          </w:p>
          <w:p w14:paraId="00000154" w14:textId="77777777" w:rsidR="008700DA" w:rsidRDefault="00EE2F87">
            <w:pPr>
              <w:jc w:val="center"/>
            </w:pPr>
            <w:r>
              <w:t>2153-2343</w:t>
            </w:r>
          </w:p>
        </w:tc>
      </w:tr>
      <w:tr w:rsidR="00EC51D3" w14:paraId="0A8E41E5" w14:textId="77777777" w:rsidTr="00075E30">
        <w:trPr>
          <w:gridAfter w:val="1"/>
          <w:wAfter w:w="20" w:type="dxa"/>
        </w:trPr>
        <w:tc>
          <w:tcPr>
            <w:tcW w:w="1310" w:type="dxa"/>
            <w:tcBorders>
              <w:top w:val="single" w:sz="4" w:space="0" w:color="000000"/>
              <w:bottom w:val="single" w:sz="4" w:space="0" w:color="000000"/>
            </w:tcBorders>
          </w:tcPr>
          <w:p w14:paraId="00000155" w14:textId="77777777" w:rsidR="008700DA" w:rsidRDefault="00EE2F87">
            <w:r>
              <w:t>Elk River</w:t>
            </w:r>
          </w:p>
        </w:tc>
        <w:tc>
          <w:tcPr>
            <w:tcW w:w="1655" w:type="dxa"/>
          </w:tcPr>
          <w:p w14:paraId="00000156" w14:textId="77777777" w:rsidR="008700DA" w:rsidRDefault="00EE2F87">
            <w:pPr>
              <w:rPr>
                <w:color w:val="000000"/>
              </w:rPr>
            </w:pPr>
            <w:r>
              <w:rPr>
                <w:color w:val="000000"/>
              </w:rPr>
              <w:t>Valley MS</w:t>
            </w:r>
          </w:p>
        </w:tc>
        <w:tc>
          <w:tcPr>
            <w:tcW w:w="1170" w:type="dxa"/>
          </w:tcPr>
          <w:p w14:paraId="00000157" w14:textId="77777777" w:rsidR="008700DA" w:rsidRDefault="00EE2F87">
            <w:pPr>
              <w:jc w:val="center"/>
            </w:pPr>
            <w:r>
              <w:t>177578</w:t>
            </w:r>
          </w:p>
          <w:p w14:paraId="00000158" w14:textId="77777777" w:rsidR="008700DA" w:rsidRDefault="00EE2F87">
            <w:pPr>
              <w:jc w:val="center"/>
            </w:pPr>
            <w:r>
              <w:t>177579</w:t>
            </w:r>
          </w:p>
        </w:tc>
        <w:tc>
          <w:tcPr>
            <w:tcW w:w="1800" w:type="dxa"/>
          </w:tcPr>
          <w:p w14:paraId="00000159" w14:textId="77777777" w:rsidR="008700DA" w:rsidRDefault="00EE2F87">
            <w:pPr>
              <w:jc w:val="center"/>
            </w:pPr>
            <w:r>
              <w:t>EELS-01</w:t>
            </w:r>
          </w:p>
          <w:p w14:paraId="0000015A" w14:textId="77777777" w:rsidR="008700DA" w:rsidRDefault="00EE2F87">
            <w:pPr>
              <w:jc w:val="center"/>
              <w:rPr>
                <w:color w:val="000000"/>
              </w:rPr>
            </w:pPr>
            <w:r>
              <w:t>EELS-01</w:t>
            </w:r>
          </w:p>
        </w:tc>
        <w:tc>
          <w:tcPr>
            <w:tcW w:w="990" w:type="dxa"/>
          </w:tcPr>
          <w:p w14:paraId="0000015B" w14:textId="77777777" w:rsidR="008700DA" w:rsidRDefault="00EE2F87">
            <w:pPr>
              <w:jc w:val="center"/>
            </w:pPr>
            <w:r>
              <w:t>6</w:t>
            </w:r>
          </w:p>
          <w:p w14:paraId="0000015C" w14:textId="77777777" w:rsidR="008700DA" w:rsidRDefault="00EE2F87">
            <w:pPr>
              <w:jc w:val="center"/>
              <w:rPr>
                <w:color w:val="000000"/>
              </w:rPr>
            </w:pPr>
            <w:r>
              <w:t>13</w:t>
            </w:r>
          </w:p>
        </w:tc>
        <w:tc>
          <w:tcPr>
            <w:tcW w:w="1080" w:type="dxa"/>
          </w:tcPr>
          <w:p w14:paraId="0000015D" w14:textId="77777777" w:rsidR="008700DA" w:rsidRDefault="00EE2F87">
            <w:pPr>
              <w:jc w:val="center"/>
            </w:pPr>
            <w:r>
              <w:t>305</w:t>
            </w:r>
          </w:p>
          <w:p w14:paraId="0000015E" w14:textId="77777777" w:rsidR="008700DA" w:rsidRDefault="00EE2F87">
            <w:pPr>
              <w:jc w:val="center"/>
              <w:rPr>
                <w:color w:val="000000"/>
              </w:rPr>
            </w:pPr>
            <w:r>
              <w:t>75</w:t>
            </w:r>
          </w:p>
        </w:tc>
        <w:tc>
          <w:tcPr>
            <w:tcW w:w="900" w:type="dxa"/>
            <w:gridSpan w:val="2"/>
          </w:tcPr>
          <w:p w14:paraId="0000015F" w14:textId="77777777" w:rsidR="008700DA" w:rsidRDefault="00EE2F87">
            <w:pPr>
              <w:jc w:val="center"/>
            </w:pPr>
            <w:r>
              <w:t>30</w:t>
            </w:r>
          </w:p>
          <w:p w14:paraId="00000160" w14:textId="77777777" w:rsidR="008700DA" w:rsidRDefault="00EE2F87">
            <w:pPr>
              <w:jc w:val="center"/>
            </w:pPr>
            <w:r>
              <w:t>30</w:t>
            </w:r>
          </w:p>
        </w:tc>
        <w:tc>
          <w:tcPr>
            <w:tcW w:w="1540" w:type="dxa"/>
          </w:tcPr>
          <w:p w14:paraId="00000162" w14:textId="77777777" w:rsidR="008700DA" w:rsidRDefault="00EE2F87">
            <w:pPr>
              <w:jc w:val="center"/>
            </w:pPr>
            <w:r>
              <w:t>299-462</w:t>
            </w:r>
          </w:p>
          <w:p w14:paraId="00000163" w14:textId="77777777" w:rsidR="008700DA" w:rsidRDefault="00EE2F87">
            <w:pPr>
              <w:jc w:val="center"/>
              <w:rPr>
                <w:color w:val="000000"/>
              </w:rPr>
            </w:pPr>
            <w:r>
              <w:t>27-259</w:t>
            </w:r>
          </w:p>
        </w:tc>
      </w:tr>
      <w:tr w:rsidR="00EC51D3" w14:paraId="0E829E00" w14:textId="77777777" w:rsidTr="00075E30">
        <w:trPr>
          <w:gridAfter w:val="1"/>
          <w:wAfter w:w="20" w:type="dxa"/>
        </w:trPr>
        <w:tc>
          <w:tcPr>
            <w:tcW w:w="1310" w:type="dxa"/>
            <w:vMerge w:val="restart"/>
            <w:tcBorders>
              <w:top w:val="single" w:sz="4" w:space="0" w:color="000000"/>
            </w:tcBorders>
          </w:tcPr>
          <w:p w14:paraId="00000164" w14:textId="77777777" w:rsidR="008700DA" w:rsidRDefault="00EE2F87">
            <w:r>
              <w:t>Worm Trail (Left fork)</w:t>
            </w:r>
          </w:p>
        </w:tc>
        <w:tc>
          <w:tcPr>
            <w:tcW w:w="1655" w:type="dxa"/>
          </w:tcPr>
          <w:p w14:paraId="00000165" w14:textId="0114EEFB" w:rsidR="008700DA" w:rsidRDefault="00EE2F87">
            <w:pPr>
              <w:rPr>
                <w:color w:val="000000"/>
              </w:rPr>
            </w:pPr>
            <w:r>
              <w:rPr>
                <w:color w:val="000000"/>
              </w:rPr>
              <w:t>Hill</w:t>
            </w:r>
            <w:del w:id="483" w:author="Dan Gavin" w:date="2022-03-21T07:59:00Z">
              <w:r w:rsidDel="00EC51D3">
                <w:rPr>
                  <w:color w:val="000000"/>
                </w:rPr>
                <w:delText xml:space="preserve">. </w:delText>
              </w:r>
            </w:del>
            <w:ins w:id="484" w:author="Dan Gavin" w:date="2022-03-21T07:59:00Z">
              <w:r w:rsidR="00EC51D3">
                <w:rPr>
                  <w:color w:val="000000"/>
                </w:rPr>
                <w:t>slope</w:t>
              </w:r>
              <w:r w:rsidR="00EC51D3">
                <w:rPr>
                  <w:color w:val="000000"/>
                </w:rPr>
                <w:t xml:space="preserve"> </w:t>
              </w:r>
            </w:ins>
            <w:r>
              <w:rPr>
                <w:color w:val="000000"/>
              </w:rPr>
              <w:t>MS</w:t>
            </w:r>
          </w:p>
        </w:tc>
        <w:tc>
          <w:tcPr>
            <w:tcW w:w="1170" w:type="dxa"/>
          </w:tcPr>
          <w:p w14:paraId="00000166" w14:textId="77777777" w:rsidR="008700DA" w:rsidRDefault="00EE2F87">
            <w:pPr>
              <w:jc w:val="center"/>
            </w:pPr>
            <w:r>
              <w:t>177586</w:t>
            </w:r>
          </w:p>
          <w:p w14:paraId="00000167" w14:textId="77777777" w:rsidR="008700DA" w:rsidRDefault="00EE2F87">
            <w:pPr>
              <w:jc w:val="center"/>
            </w:pPr>
            <w:r>
              <w:t>177587</w:t>
            </w:r>
          </w:p>
        </w:tc>
        <w:tc>
          <w:tcPr>
            <w:tcW w:w="1800" w:type="dxa"/>
          </w:tcPr>
          <w:p w14:paraId="00000168" w14:textId="77777777" w:rsidR="008700DA" w:rsidRDefault="00EE2F87">
            <w:pPr>
              <w:jc w:val="center"/>
            </w:pPr>
            <w:r>
              <w:t>WOLF-01</w:t>
            </w:r>
          </w:p>
          <w:p w14:paraId="00000169" w14:textId="77777777" w:rsidR="008700DA" w:rsidRDefault="00EE2F87">
            <w:pPr>
              <w:jc w:val="center"/>
              <w:rPr>
                <w:color w:val="000000"/>
              </w:rPr>
            </w:pPr>
            <w:r>
              <w:t>WOLF-01</w:t>
            </w:r>
          </w:p>
        </w:tc>
        <w:tc>
          <w:tcPr>
            <w:tcW w:w="990" w:type="dxa"/>
          </w:tcPr>
          <w:p w14:paraId="0000016A" w14:textId="77777777" w:rsidR="008700DA" w:rsidRDefault="00EE2F87">
            <w:pPr>
              <w:jc w:val="center"/>
            </w:pPr>
            <w:r>
              <w:t>5</w:t>
            </w:r>
          </w:p>
          <w:p w14:paraId="0000016B" w14:textId="77777777" w:rsidR="008700DA" w:rsidRDefault="00EE2F87">
            <w:pPr>
              <w:jc w:val="center"/>
              <w:rPr>
                <w:color w:val="000000"/>
              </w:rPr>
            </w:pPr>
            <w:r>
              <w:t>16</w:t>
            </w:r>
          </w:p>
        </w:tc>
        <w:tc>
          <w:tcPr>
            <w:tcW w:w="1080" w:type="dxa"/>
          </w:tcPr>
          <w:p w14:paraId="0000016C" w14:textId="77777777" w:rsidR="008700DA" w:rsidRDefault="00EE2F87">
            <w:pPr>
              <w:jc w:val="center"/>
            </w:pPr>
            <w:r>
              <w:t>580</w:t>
            </w:r>
          </w:p>
          <w:p w14:paraId="0000016D" w14:textId="77777777" w:rsidR="008700DA" w:rsidRDefault="00EE2F87">
            <w:pPr>
              <w:jc w:val="center"/>
              <w:rPr>
                <w:color w:val="000000"/>
              </w:rPr>
            </w:pPr>
            <w:r>
              <w:t>Modern</w:t>
            </w:r>
          </w:p>
        </w:tc>
        <w:tc>
          <w:tcPr>
            <w:tcW w:w="900" w:type="dxa"/>
            <w:gridSpan w:val="2"/>
          </w:tcPr>
          <w:p w14:paraId="0000016E" w14:textId="77777777" w:rsidR="008700DA" w:rsidRDefault="00EE2F87">
            <w:pPr>
              <w:jc w:val="center"/>
            </w:pPr>
            <w:r>
              <w:t>30</w:t>
            </w:r>
          </w:p>
        </w:tc>
        <w:tc>
          <w:tcPr>
            <w:tcW w:w="1540" w:type="dxa"/>
          </w:tcPr>
          <w:p w14:paraId="00000170" w14:textId="77777777" w:rsidR="008700DA" w:rsidRDefault="00EE2F87">
            <w:pPr>
              <w:jc w:val="center"/>
              <w:rPr>
                <w:color w:val="000000"/>
              </w:rPr>
            </w:pPr>
            <w:r>
              <w:t>533-649</w:t>
            </w:r>
          </w:p>
        </w:tc>
      </w:tr>
      <w:tr w:rsidR="00EC51D3" w14:paraId="43F41521" w14:textId="77777777" w:rsidTr="00075E30">
        <w:trPr>
          <w:gridAfter w:val="1"/>
          <w:wAfter w:w="20" w:type="dxa"/>
        </w:trPr>
        <w:tc>
          <w:tcPr>
            <w:tcW w:w="1310" w:type="dxa"/>
            <w:vMerge/>
            <w:tcBorders>
              <w:top w:val="single" w:sz="4" w:space="0" w:color="000000"/>
            </w:tcBorders>
          </w:tcPr>
          <w:p w14:paraId="00000171" w14:textId="77777777" w:rsidR="008700DA" w:rsidRDefault="008700DA">
            <w:pPr>
              <w:widowControl w:val="0"/>
              <w:pBdr>
                <w:top w:val="nil"/>
                <w:left w:val="nil"/>
                <w:bottom w:val="nil"/>
                <w:right w:val="nil"/>
                <w:between w:val="nil"/>
              </w:pBdr>
              <w:spacing w:line="276" w:lineRule="auto"/>
              <w:rPr>
                <w:color w:val="000000"/>
              </w:rPr>
            </w:pPr>
          </w:p>
        </w:tc>
        <w:tc>
          <w:tcPr>
            <w:tcW w:w="1655" w:type="dxa"/>
          </w:tcPr>
          <w:p w14:paraId="00000172" w14:textId="7D4D340E" w:rsidR="008700DA" w:rsidRDefault="00EE2F87">
            <w:pPr>
              <w:rPr>
                <w:color w:val="000000"/>
              </w:rPr>
            </w:pPr>
            <w:r>
              <w:rPr>
                <w:color w:val="000000"/>
              </w:rPr>
              <w:t>Hill</w:t>
            </w:r>
            <w:del w:id="485" w:author="Dan Gavin" w:date="2022-03-21T07:59:00Z">
              <w:r w:rsidDel="00EC51D3">
                <w:rPr>
                  <w:color w:val="000000"/>
                </w:rPr>
                <w:delText xml:space="preserve">. </w:delText>
              </w:r>
            </w:del>
            <w:ins w:id="486" w:author="Dan Gavin" w:date="2022-03-21T07:59:00Z">
              <w:r w:rsidR="00EC51D3">
                <w:rPr>
                  <w:color w:val="000000"/>
                </w:rPr>
                <w:t>slope</w:t>
              </w:r>
              <w:r w:rsidR="00EC51D3">
                <w:rPr>
                  <w:color w:val="000000"/>
                </w:rPr>
                <w:t xml:space="preserve"> </w:t>
              </w:r>
            </w:ins>
            <w:r>
              <w:rPr>
                <w:color w:val="000000"/>
              </w:rPr>
              <w:t>MS</w:t>
            </w:r>
          </w:p>
        </w:tc>
        <w:tc>
          <w:tcPr>
            <w:tcW w:w="1170" w:type="dxa"/>
          </w:tcPr>
          <w:p w14:paraId="00000173" w14:textId="77777777" w:rsidR="008700DA" w:rsidRDefault="00EE2F87">
            <w:pPr>
              <w:jc w:val="center"/>
            </w:pPr>
            <w:r>
              <w:t>177588</w:t>
            </w:r>
          </w:p>
        </w:tc>
        <w:tc>
          <w:tcPr>
            <w:tcW w:w="1800" w:type="dxa"/>
          </w:tcPr>
          <w:p w14:paraId="00000174" w14:textId="77777777" w:rsidR="008700DA" w:rsidRDefault="00EE2F87">
            <w:pPr>
              <w:jc w:val="center"/>
              <w:rPr>
                <w:color w:val="000000"/>
              </w:rPr>
            </w:pPr>
            <w:r>
              <w:t>WOLF-02</w:t>
            </w:r>
          </w:p>
        </w:tc>
        <w:tc>
          <w:tcPr>
            <w:tcW w:w="990" w:type="dxa"/>
          </w:tcPr>
          <w:p w14:paraId="00000175" w14:textId="77777777" w:rsidR="008700DA" w:rsidRDefault="00EE2F87">
            <w:pPr>
              <w:jc w:val="center"/>
              <w:rPr>
                <w:color w:val="000000"/>
              </w:rPr>
            </w:pPr>
            <w:r>
              <w:t>3</w:t>
            </w:r>
          </w:p>
        </w:tc>
        <w:tc>
          <w:tcPr>
            <w:tcW w:w="1080" w:type="dxa"/>
          </w:tcPr>
          <w:p w14:paraId="00000176" w14:textId="77777777" w:rsidR="008700DA" w:rsidRDefault="00EE2F87">
            <w:pPr>
              <w:jc w:val="center"/>
              <w:rPr>
                <w:color w:val="000000"/>
              </w:rPr>
            </w:pPr>
            <w:r>
              <w:t>1420</w:t>
            </w:r>
          </w:p>
        </w:tc>
        <w:tc>
          <w:tcPr>
            <w:tcW w:w="900" w:type="dxa"/>
            <w:gridSpan w:val="2"/>
          </w:tcPr>
          <w:p w14:paraId="00000177" w14:textId="77777777" w:rsidR="008700DA" w:rsidRDefault="00EE2F87">
            <w:pPr>
              <w:jc w:val="center"/>
            </w:pPr>
            <w:r>
              <w:t>35</w:t>
            </w:r>
          </w:p>
        </w:tc>
        <w:tc>
          <w:tcPr>
            <w:tcW w:w="1540" w:type="dxa"/>
          </w:tcPr>
          <w:p w14:paraId="00000179" w14:textId="77777777" w:rsidR="008700DA" w:rsidRDefault="00EE2F87">
            <w:pPr>
              <w:jc w:val="center"/>
              <w:rPr>
                <w:color w:val="000000"/>
              </w:rPr>
            </w:pPr>
            <w:r>
              <w:t>1287-1377</w:t>
            </w:r>
          </w:p>
        </w:tc>
      </w:tr>
      <w:tr w:rsidR="00EC51D3" w14:paraId="05DB767F" w14:textId="77777777" w:rsidTr="00075E30">
        <w:trPr>
          <w:gridAfter w:val="1"/>
          <w:wAfter w:w="20" w:type="dxa"/>
        </w:trPr>
        <w:tc>
          <w:tcPr>
            <w:tcW w:w="1310" w:type="dxa"/>
            <w:vMerge/>
            <w:tcBorders>
              <w:top w:val="single" w:sz="4" w:space="0" w:color="000000"/>
            </w:tcBorders>
          </w:tcPr>
          <w:p w14:paraId="0000017A" w14:textId="77777777" w:rsidR="008700DA" w:rsidRDefault="008700DA">
            <w:pPr>
              <w:widowControl w:val="0"/>
              <w:pBdr>
                <w:top w:val="nil"/>
                <w:left w:val="nil"/>
                <w:bottom w:val="nil"/>
                <w:right w:val="nil"/>
                <w:between w:val="nil"/>
              </w:pBdr>
              <w:spacing w:line="276" w:lineRule="auto"/>
              <w:rPr>
                <w:color w:val="000000"/>
              </w:rPr>
            </w:pPr>
          </w:p>
        </w:tc>
        <w:tc>
          <w:tcPr>
            <w:tcW w:w="1655" w:type="dxa"/>
          </w:tcPr>
          <w:p w14:paraId="0000017B" w14:textId="77777777" w:rsidR="008700DA" w:rsidRDefault="00EE2F87">
            <w:pPr>
              <w:rPr>
                <w:color w:val="000000"/>
              </w:rPr>
            </w:pPr>
            <w:r>
              <w:rPr>
                <w:color w:val="000000"/>
              </w:rPr>
              <w:t>Ridge MS</w:t>
            </w:r>
          </w:p>
        </w:tc>
        <w:tc>
          <w:tcPr>
            <w:tcW w:w="1170" w:type="dxa"/>
          </w:tcPr>
          <w:p w14:paraId="0000017C" w14:textId="77777777" w:rsidR="008700DA" w:rsidRDefault="00EE2F87">
            <w:pPr>
              <w:jc w:val="center"/>
            </w:pPr>
            <w:r>
              <w:t>177589</w:t>
            </w:r>
          </w:p>
          <w:p w14:paraId="0000017D" w14:textId="77777777" w:rsidR="008700DA" w:rsidRDefault="00EE2F87">
            <w:pPr>
              <w:jc w:val="center"/>
            </w:pPr>
            <w:r>
              <w:t>177590</w:t>
            </w:r>
          </w:p>
        </w:tc>
        <w:tc>
          <w:tcPr>
            <w:tcW w:w="1800" w:type="dxa"/>
          </w:tcPr>
          <w:p w14:paraId="0000017E" w14:textId="77777777" w:rsidR="008700DA" w:rsidRDefault="00EE2F87">
            <w:pPr>
              <w:jc w:val="center"/>
            </w:pPr>
            <w:r>
              <w:t>WOLF-03</w:t>
            </w:r>
          </w:p>
          <w:p w14:paraId="0000017F" w14:textId="77777777" w:rsidR="008700DA" w:rsidRDefault="00EE2F87">
            <w:pPr>
              <w:jc w:val="center"/>
              <w:rPr>
                <w:color w:val="000000"/>
              </w:rPr>
            </w:pPr>
            <w:r>
              <w:t>WOLF-03</w:t>
            </w:r>
          </w:p>
        </w:tc>
        <w:tc>
          <w:tcPr>
            <w:tcW w:w="990" w:type="dxa"/>
          </w:tcPr>
          <w:p w14:paraId="00000180" w14:textId="77777777" w:rsidR="008700DA" w:rsidRDefault="00EE2F87">
            <w:pPr>
              <w:jc w:val="center"/>
            </w:pPr>
            <w:r>
              <w:t>10</w:t>
            </w:r>
          </w:p>
          <w:p w14:paraId="00000181" w14:textId="77777777" w:rsidR="008700DA" w:rsidRDefault="00EE2F87">
            <w:pPr>
              <w:jc w:val="center"/>
              <w:rPr>
                <w:color w:val="000000"/>
              </w:rPr>
            </w:pPr>
            <w:r>
              <w:t>45</w:t>
            </w:r>
          </w:p>
        </w:tc>
        <w:tc>
          <w:tcPr>
            <w:tcW w:w="1080" w:type="dxa"/>
          </w:tcPr>
          <w:p w14:paraId="00000182" w14:textId="77777777" w:rsidR="008700DA" w:rsidRDefault="00EE2F87">
            <w:pPr>
              <w:jc w:val="center"/>
            </w:pPr>
            <w:r>
              <w:t>3615</w:t>
            </w:r>
          </w:p>
          <w:p w14:paraId="00000183" w14:textId="77777777" w:rsidR="008700DA" w:rsidRDefault="00EE2F87">
            <w:pPr>
              <w:jc w:val="center"/>
              <w:rPr>
                <w:color w:val="000000"/>
              </w:rPr>
            </w:pPr>
            <w:r>
              <w:t>265</w:t>
            </w:r>
          </w:p>
        </w:tc>
        <w:tc>
          <w:tcPr>
            <w:tcW w:w="900" w:type="dxa"/>
            <w:gridSpan w:val="2"/>
          </w:tcPr>
          <w:p w14:paraId="00000184" w14:textId="77777777" w:rsidR="008700DA" w:rsidRDefault="00EE2F87">
            <w:pPr>
              <w:jc w:val="center"/>
            </w:pPr>
            <w:r>
              <w:t>30</w:t>
            </w:r>
          </w:p>
          <w:p w14:paraId="00000185" w14:textId="77777777" w:rsidR="008700DA" w:rsidRDefault="00EE2F87">
            <w:pPr>
              <w:jc w:val="center"/>
            </w:pPr>
            <w:r>
              <w:t>30</w:t>
            </w:r>
          </w:p>
        </w:tc>
        <w:tc>
          <w:tcPr>
            <w:tcW w:w="1540" w:type="dxa"/>
          </w:tcPr>
          <w:p w14:paraId="00000187" w14:textId="77777777" w:rsidR="008700DA" w:rsidRDefault="00EE2F87">
            <w:pPr>
              <w:jc w:val="center"/>
            </w:pPr>
            <w:r>
              <w:t>3841-4062</w:t>
            </w:r>
          </w:p>
          <w:p w14:paraId="00000188" w14:textId="77777777" w:rsidR="008700DA" w:rsidRDefault="00EE2F87">
            <w:pPr>
              <w:jc w:val="center"/>
              <w:rPr>
                <w:color w:val="000000"/>
              </w:rPr>
            </w:pPr>
            <w:r>
              <w:t>1-433</w:t>
            </w:r>
          </w:p>
        </w:tc>
      </w:tr>
      <w:tr w:rsidR="00EC51D3" w14:paraId="4F5DA201" w14:textId="77777777" w:rsidTr="00075E30">
        <w:trPr>
          <w:gridAfter w:val="1"/>
          <w:wAfter w:w="20" w:type="dxa"/>
        </w:trPr>
        <w:tc>
          <w:tcPr>
            <w:tcW w:w="1310" w:type="dxa"/>
            <w:vMerge/>
            <w:tcBorders>
              <w:top w:val="single" w:sz="4" w:space="0" w:color="000000"/>
            </w:tcBorders>
          </w:tcPr>
          <w:p w14:paraId="00000189" w14:textId="77777777" w:rsidR="008700DA" w:rsidRDefault="008700DA">
            <w:pPr>
              <w:widowControl w:val="0"/>
              <w:pBdr>
                <w:top w:val="nil"/>
                <w:left w:val="nil"/>
                <w:bottom w:val="nil"/>
                <w:right w:val="nil"/>
                <w:between w:val="nil"/>
              </w:pBdr>
              <w:spacing w:line="276" w:lineRule="auto"/>
              <w:rPr>
                <w:color w:val="000000"/>
              </w:rPr>
            </w:pPr>
          </w:p>
        </w:tc>
        <w:tc>
          <w:tcPr>
            <w:tcW w:w="1655" w:type="dxa"/>
          </w:tcPr>
          <w:p w14:paraId="0000018A" w14:textId="77777777" w:rsidR="008700DA" w:rsidRDefault="00EE2F87">
            <w:pPr>
              <w:rPr>
                <w:color w:val="000000"/>
              </w:rPr>
            </w:pPr>
            <w:r>
              <w:rPr>
                <w:color w:val="000000"/>
              </w:rPr>
              <w:t>Ridge MS</w:t>
            </w:r>
          </w:p>
        </w:tc>
        <w:tc>
          <w:tcPr>
            <w:tcW w:w="1170" w:type="dxa"/>
          </w:tcPr>
          <w:p w14:paraId="0000018B" w14:textId="77777777" w:rsidR="008700DA" w:rsidRDefault="00EE2F87">
            <w:pPr>
              <w:jc w:val="center"/>
            </w:pPr>
            <w:r>
              <w:t>177591</w:t>
            </w:r>
          </w:p>
        </w:tc>
        <w:tc>
          <w:tcPr>
            <w:tcW w:w="1800" w:type="dxa"/>
          </w:tcPr>
          <w:p w14:paraId="0000018C" w14:textId="77777777" w:rsidR="008700DA" w:rsidRDefault="00EE2F87">
            <w:pPr>
              <w:jc w:val="center"/>
              <w:rPr>
                <w:color w:val="000000"/>
              </w:rPr>
            </w:pPr>
            <w:r>
              <w:t>WOLF-04</w:t>
            </w:r>
          </w:p>
        </w:tc>
        <w:tc>
          <w:tcPr>
            <w:tcW w:w="990" w:type="dxa"/>
          </w:tcPr>
          <w:p w14:paraId="0000018D" w14:textId="77777777" w:rsidR="008700DA" w:rsidRDefault="00EE2F87">
            <w:pPr>
              <w:jc w:val="center"/>
              <w:rPr>
                <w:color w:val="000000"/>
              </w:rPr>
            </w:pPr>
            <w:r>
              <w:t>10</w:t>
            </w:r>
          </w:p>
        </w:tc>
        <w:tc>
          <w:tcPr>
            <w:tcW w:w="1080" w:type="dxa"/>
          </w:tcPr>
          <w:p w14:paraId="0000018E" w14:textId="77777777" w:rsidR="008700DA" w:rsidRDefault="00EE2F87">
            <w:pPr>
              <w:jc w:val="center"/>
              <w:rPr>
                <w:color w:val="000000"/>
              </w:rPr>
            </w:pPr>
            <w:r>
              <w:t>420</w:t>
            </w:r>
          </w:p>
        </w:tc>
        <w:tc>
          <w:tcPr>
            <w:tcW w:w="900" w:type="dxa"/>
            <w:gridSpan w:val="2"/>
          </w:tcPr>
          <w:p w14:paraId="0000018F" w14:textId="77777777" w:rsidR="008700DA" w:rsidRDefault="00EE2F87">
            <w:pPr>
              <w:jc w:val="center"/>
            </w:pPr>
            <w:r>
              <w:t>30</w:t>
            </w:r>
          </w:p>
        </w:tc>
        <w:tc>
          <w:tcPr>
            <w:tcW w:w="1540" w:type="dxa"/>
          </w:tcPr>
          <w:p w14:paraId="00000191" w14:textId="77777777" w:rsidR="008700DA" w:rsidRDefault="00EE2F87">
            <w:pPr>
              <w:jc w:val="center"/>
              <w:rPr>
                <w:color w:val="000000"/>
              </w:rPr>
            </w:pPr>
            <w:r>
              <w:t>333-523</w:t>
            </w:r>
          </w:p>
        </w:tc>
      </w:tr>
      <w:tr w:rsidR="00EC51D3" w14:paraId="561CDF39" w14:textId="77777777" w:rsidTr="00075E30">
        <w:trPr>
          <w:gridAfter w:val="1"/>
          <w:wAfter w:w="20" w:type="dxa"/>
        </w:trPr>
        <w:tc>
          <w:tcPr>
            <w:tcW w:w="1310" w:type="dxa"/>
            <w:vMerge w:val="restart"/>
            <w:tcBorders>
              <w:top w:val="single" w:sz="4" w:space="0" w:color="000000"/>
            </w:tcBorders>
          </w:tcPr>
          <w:p w14:paraId="00000192" w14:textId="77777777" w:rsidR="008700DA" w:rsidRDefault="00EE2F87">
            <w:r>
              <w:t>Worm Trail (Right fork)</w:t>
            </w:r>
          </w:p>
        </w:tc>
        <w:tc>
          <w:tcPr>
            <w:tcW w:w="1655" w:type="dxa"/>
          </w:tcPr>
          <w:p w14:paraId="00000193" w14:textId="7B946498" w:rsidR="008700DA" w:rsidRDefault="00EE2F87">
            <w:pPr>
              <w:rPr>
                <w:color w:val="000000"/>
              </w:rPr>
            </w:pPr>
            <w:r>
              <w:rPr>
                <w:color w:val="000000"/>
              </w:rPr>
              <w:t>Hill</w:t>
            </w:r>
            <w:del w:id="487" w:author="Dan Gavin" w:date="2022-03-21T07:59:00Z">
              <w:r w:rsidDel="00EC51D3">
                <w:rPr>
                  <w:color w:val="000000"/>
                </w:rPr>
                <w:delText xml:space="preserve">. </w:delText>
              </w:r>
            </w:del>
            <w:ins w:id="488" w:author="Dan Gavin" w:date="2022-03-21T07:59:00Z">
              <w:r w:rsidR="00EC51D3">
                <w:rPr>
                  <w:color w:val="000000"/>
                </w:rPr>
                <w:t>slope</w:t>
              </w:r>
              <w:r w:rsidR="00EC51D3">
                <w:rPr>
                  <w:color w:val="000000"/>
                </w:rPr>
                <w:t xml:space="preserve"> </w:t>
              </w:r>
            </w:ins>
            <w:r>
              <w:rPr>
                <w:color w:val="000000"/>
              </w:rPr>
              <w:t>MS</w:t>
            </w:r>
          </w:p>
        </w:tc>
        <w:tc>
          <w:tcPr>
            <w:tcW w:w="1170" w:type="dxa"/>
          </w:tcPr>
          <w:p w14:paraId="00000194" w14:textId="77777777" w:rsidR="008700DA" w:rsidRDefault="00EE2F87">
            <w:pPr>
              <w:jc w:val="center"/>
            </w:pPr>
            <w:r>
              <w:t>177592</w:t>
            </w:r>
          </w:p>
          <w:p w14:paraId="00000195" w14:textId="77777777" w:rsidR="008700DA" w:rsidRDefault="00EE2F87">
            <w:pPr>
              <w:jc w:val="center"/>
            </w:pPr>
            <w:r>
              <w:lastRenderedPageBreak/>
              <w:t>177593</w:t>
            </w:r>
          </w:p>
        </w:tc>
        <w:tc>
          <w:tcPr>
            <w:tcW w:w="1800" w:type="dxa"/>
          </w:tcPr>
          <w:p w14:paraId="00000196" w14:textId="77777777" w:rsidR="008700DA" w:rsidRDefault="00EE2F87">
            <w:pPr>
              <w:jc w:val="center"/>
            </w:pPr>
            <w:r>
              <w:lastRenderedPageBreak/>
              <w:t>WORF-02</w:t>
            </w:r>
          </w:p>
          <w:p w14:paraId="00000197" w14:textId="77777777" w:rsidR="008700DA" w:rsidRDefault="00EE2F87">
            <w:pPr>
              <w:jc w:val="center"/>
              <w:rPr>
                <w:color w:val="000000"/>
              </w:rPr>
            </w:pPr>
            <w:r>
              <w:lastRenderedPageBreak/>
              <w:t>WORF-02</w:t>
            </w:r>
          </w:p>
        </w:tc>
        <w:tc>
          <w:tcPr>
            <w:tcW w:w="990" w:type="dxa"/>
          </w:tcPr>
          <w:p w14:paraId="00000198" w14:textId="77777777" w:rsidR="008700DA" w:rsidRDefault="00EE2F87">
            <w:pPr>
              <w:jc w:val="center"/>
            </w:pPr>
            <w:r>
              <w:lastRenderedPageBreak/>
              <w:t>3</w:t>
            </w:r>
          </w:p>
          <w:p w14:paraId="00000199" w14:textId="77777777" w:rsidR="008700DA" w:rsidRDefault="00EE2F87">
            <w:pPr>
              <w:jc w:val="center"/>
              <w:rPr>
                <w:color w:val="000000"/>
              </w:rPr>
            </w:pPr>
            <w:r>
              <w:lastRenderedPageBreak/>
              <w:t>20</w:t>
            </w:r>
          </w:p>
        </w:tc>
        <w:tc>
          <w:tcPr>
            <w:tcW w:w="1080" w:type="dxa"/>
          </w:tcPr>
          <w:p w14:paraId="0000019A" w14:textId="77777777" w:rsidR="008700DA" w:rsidRDefault="00EE2F87">
            <w:pPr>
              <w:jc w:val="center"/>
            </w:pPr>
            <w:r>
              <w:lastRenderedPageBreak/>
              <w:t>1155</w:t>
            </w:r>
          </w:p>
          <w:p w14:paraId="0000019B" w14:textId="77777777" w:rsidR="008700DA" w:rsidRDefault="00EE2F87">
            <w:pPr>
              <w:jc w:val="center"/>
              <w:rPr>
                <w:color w:val="000000"/>
              </w:rPr>
            </w:pPr>
            <w:r>
              <w:lastRenderedPageBreak/>
              <w:t>985</w:t>
            </w:r>
          </w:p>
        </w:tc>
        <w:tc>
          <w:tcPr>
            <w:tcW w:w="900" w:type="dxa"/>
            <w:gridSpan w:val="2"/>
          </w:tcPr>
          <w:p w14:paraId="0000019C" w14:textId="77777777" w:rsidR="008700DA" w:rsidRDefault="00EE2F87">
            <w:pPr>
              <w:jc w:val="center"/>
            </w:pPr>
            <w:r>
              <w:lastRenderedPageBreak/>
              <w:t>30</w:t>
            </w:r>
          </w:p>
          <w:p w14:paraId="0000019D" w14:textId="77777777" w:rsidR="008700DA" w:rsidRDefault="00EE2F87">
            <w:pPr>
              <w:jc w:val="center"/>
            </w:pPr>
            <w:r>
              <w:lastRenderedPageBreak/>
              <w:t>30</w:t>
            </w:r>
          </w:p>
        </w:tc>
        <w:tc>
          <w:tcPr>
            <w:tcW w:w="1540" w:type="dxa"/>
          </w:tcPr>
          <w:p w14:paraId="0000019F" w14:textId="77777777" w:rsidR="008700DA" w:rsidRDefault="00EE2F87">
            <w:pPr>
              <w:jc w:val="center"/>
            </w:pPr>
            <w:r>
              <w:lastRenderedPageBreak/>
              <w:t>982-1175</w:t>
            </w:r>
          </w:p>
          <w:p w14:paraId="000001A0" w14:textId="77777777" w:rsidR="008700DA" w:rsidRDefault="00EE2F87">
            <w:pPr>
              <w:jc w:val="center"/>
              <w:rPr>
                <w:color w:val="000000"/>
              </w:rPr>
            </w:pPr>
            <w:r>
              <w:lastRenderedPageBreak/>
              <w:t>797-959</w:t>
            </w:r>
          </w:p>
        </w:tc>
      </w:tr>
      <w:tr w:rsidR="00EC51D3" w14:paraId="2CAC65E6" w14:textId="77777777" w:rsidTr="00075E30">
        <w:trPr>
          <w:gridAfter w:val="1"/>
          <w:wAfter w:w="20" w:type="dxa"/>
        </w:trPr>
        <w:tc>
          <w:tcPr>
            <w:tcW w:w="1310" w:type="dxa"/>
            <w:vMerge/>
            <w:tcBorders>
              <w:top w:val="single" w:sz="4" w:space="0" w:color="000000"/>
            </w:tcBorders>
          </w:tcPr>
          <w:p w14:paraId="000001A1" w14:textId="77777777" w:rsidR="008700DA" w:rsidRDefault="008700DA">
            <w:pPr>
              <w:widowControl w:val="0"/>
              <w:pBdr>
                <w:top w:val="nil"/>
                <w:left w:val="nil"/>
                <w:bottom w:val="nil"/>
                <w:right w:val="nil"/>
                <w:between w:val="nil"/>
              </w:pBdr>
              <w:spacing w:line="276" w:lineRule="auto"/>
              <w:rPr>
                <w:color w:val="000000"/>
              </w:rPr>
            </w:pPr>
          </w:p>
        </w:tc>
        <w:tc>
          <w:tcPr>
            <w:tcW w:w="1655" w:type="dxa"/>
          </w:tcPr>
          <w:p w14:paraId="000001A2" w14:textId="77777777" w:rsidR="008700DA" w:rsidRDefault="00EE2F87">
            <w:pPr>
              <w:rPr>
                <w:color w:val="000000"/>
              </w:rPr>
            </w:pPr>
            <w:r>
              <w:rPr>
                <w:color w:val="000000"/>
              </w:rPr>
              <w:t>Ridge MS</w:t>
            </w:r>
          </w:p>
        </w:tc>
        <w:tc>
          <w:tcPr>
            <w:tcW w:w="1170" w:type="dxa"/>
          </w:tcPr>
          <w:p w14:paraId="000001A3" w14:textId="77777777" w:rsidR="008700DA" w:rsidRDefault="00EE2F87">
            <w:pPr>
              <w:jc w:val="center"/>
            </w:pPr>
            <w:r>
              <w:t>177594</w:t>
            </w:r>
          </w:p>
        </w:tc>
        <w:tc>
          <w:tcPr>
            <w:tcW w:w="1800" w:type="dxa"/>
          </w:tcPr>
          <w:p w14:paraId="000001A4" w14:textId="77777777" w:rsidR="008700DA" w:rsidRDefault="00EE2F87">
            <w:pPr>
              <w:jc w:val="center"/>
              <w:rPr>
                <w:color w:val="000000"/>
              </w:rPr>
            </w:pPr>
            <w:r>
              <w:t>WORF-03</w:t>
            </w:r>
          </w:p>
        </w:tc>
        <w:tc>
          <w:tcPr>
            <w:tcW w:w="990" w:type="dxa"/>
          </w:tcPr>
          <w:p w14:paraId="000001A5" w14:textId="77777777" w:rsidR="008700DA" w:rsidRDefault="00EE2F87">
            <w:pPr>
              <w:jc w:val="center"/>
              <w:rPr>
                <w:color w:val="000000"/>
              </w:rPr>
            </w:pPr>
            <w:r>
              <w:t>8</w:t>
            </w:r>
          </w:p>
        </w:tc>
        <w:tc>
          <w:tcPr>
            <w:tcW w:w="1080" w:type="dxa"/>
          </w:tcPr>
          <w:p w14:paraId="000001A6" w14:textId="77777777" w:rsidR="008700DA" w:rsidRDefault="00EE2F87">
            <w:pPr>
              <w:jc w:val="center"/>
              <w:rPr>
                <w:color w:val="000000"/>
              </w:rPr>
            </w:pPr>
            <w:r>
              <w:t>3805</w:t>
            </w:r>
          </w:p>
        </w:tc>
        <w:tc>
          <w:tcPr>
            <w:tcW w:w="900" w:type="dxa"/>
            <w:gridSpan w:val="2"/>
          </w:tcPr>
          <w:p w14:paraId="000001A7" w14:textId="77777777" w:rsidR="008700DA" w:rsidRDefault="00EE2F87">
            <w:pPr>
              <w:jc w:val="center"/>
            </w:pPr>
            <w:r>
              <w:t>30</w:t>
            </w:r>
          </w:p>
        </w:tc>
        <w:tc>
          <w:tcPr>
            <w:tcW w:w="1540" w:type="dxa"/>
          </w:tcPr>
          <w:p w14:paraId="000001A9" w14:textId="77777777" w:rsidR="008700DA" w:rsidRDefault="00EE2F87">
            <w:pPr>
              <w:jc w:val="center"/>
              <w:rPr>
                <w:color w:val="000000"/>
              </w:rPr>
            </w:pPr>
            <w:r>
              <w:t>4089-4291</w:t>
            </w:r>
          </w:p>
        </w:tc>
      </w:tr>
      <w:tr w:rsidR="00EC51D3" w14:paraId="6CCDFA60" w14:textId="77777777" w:rsidTr="00075E30">
        <w:trPr>
          <w:gridAfter w:val="1"/>
          <w:wAfter w:w="20" w:type="dxa"/>
        </w:trPr>
        <w:tc>
          <w:tcPr>
            <w:tcW w:w="1310" w:type="dxa"/>
            <w:vMerge/>
            <w:tcBorders>
              <w:top w:val="single" w:sz="4" w:space="0" w:color="000000"/>
            </w:tcBorders>
          </w:tcPr>
          <w:p w14:paraId="000001AA" w14:textId="77777777" w:rsidR="008700DA" w:rsidRDefault="008700DA">
            <w:pPr>
              <w:widowControl w:val="0"/>
              <w:pBdr>
                <w:top w:val="nil"/>
                <w:left w:val="nil"/>
                <w:bottom w:val="nil"/>
                <w:right w:val="nil"/>
                <w:between w:val="nil"/>
              </w:pBdr>
              <w:spacing w:line="276" w:lineRule="auto"/>
              <w:rPr>
                <w:color w:val="000000"/>
              </w:rPr>
            </w:pPr>
          </w:p>
        </w:tc>
        <w:tc>
          <w:tcPr>
            <w:tcW w:w="1655" w:type="dxa"/>
          </w:tcPr>
          <w:p w14:paraId="000001AB" w14:textId="77777777" w:rsidR="008700DA" w:rsidRDefault="00EE2F87">
            <w:pPr>
              <w:rPr>
                <w:color w:val="000000"/>
              </w:rPr>
            </w:pPr>
            <w:r>
              <w:rPr>
                <w:color w:val="000000"/>
              </w:rPr>
              <w:t>Ridge MS</w:t>
            </w:r>
          </w:p>
        </w:tc>
        <w:tc>
          <w:tcPr>
            <w:tcW w:w="1170" w:type="dxa"/>
          </w:tcPr>
          <w:p w14:paraId="000001AC" w14:textId="77777777" w:rsidR="008700DA" w:rsidRDefault="00EE2F87">
            <w:pPr>
              <w:jc w:val="center"/>
            </w:pPr>
            <w:r>
              <w:t>177595</w:t>
            </w:r>
          </w:p>
        </w:tc>
        <w:tc>
          <w:tcPr>
            <w:tcW w:w="1800" w:type="dxa"/>
          </w:tcPr>
          <w:p w14:paraId="000001AD" w14:textId="77777777" w:rsidR="008700DA" w:rsidRDefault="00EE2F87">
            <w:pPr>
              <w:jc w:val="center"/>
              <w:rPr>
                <w:color w:val="000000"/>
              </w:rPr>
            </w:pPr>
            <w:r>
              <w:t>WORF-05</w:t>
            </w:r>
          </w:p>
        </w:tc>
        <w:tc>
          <w:tcPr>
            <w:tcW w:w="990" w:type="dxa"/>
          </w:tcPr>
          <w:p w14:paraId="000001AE" w14:textId="77777777" w:rsidR="008700DA" w:rsidRDefault="00EE2F87">
            <w:pPr>
              <w:jc w:val="center"/>
              <w:rPr>
                <w:color w:val="000000"/>
              </w:rPr>
            </w:pPr>
            <w:r>
              <w:t>7</w:t>
            </w:r>
          </w:p>
        </w:tc>
        <w:tc>
          <w:tcPr>
            <w:tcW w:w="1080" w:type="dxa"/>
          </w:tcPr>
          <w:p w14:paraId="000001AF" w14:textId="77777777" w:rsidR="008700DA" w:rsidRDefault="00EE2F87">
            <w:pPr>
              <w:jc w:val="center"/>
              <w:rPr>
                <w:color w:val="000000"/>
              </w:rPr>
            </w:pPr>
            <w:r>
              <w:t>200</w:t>
            </w:r>
          </w:p>
        </w:tc>
        <w:tc>
          <w:tcPr>
            <w:tcW w:w="900" w:type="dxa"/>
            <w:gridSpan w:val="2"/>
          </w:tcPr>
          <w:p w14:paraId="000001B0" w14:textId="77777777" w:rsidR="008700DA" w:rsidRDefault="00EE2F87">
            <w:pPr>
              <w:jc w:val="center"/>
            </w:pPr>
            <w:r>
              <w:t>30</w:t>
            </w:r>
          </w:p>
        </w:tc>
        <w:tc>
          <w:tcPr>
            <w:tcW w:w="1540" w:type="dxa"/>
          </w:tcPr>
          <w:p w14:paraId="000001B2" w14:textId="77777777" w:rsidR="008700DA" w:rsidRDefault="00EE2F87">
            <w:pPr>
              <w:jc w:val="center"/>
              <w:rPr>
                <w:color w:val="000000"/>
              </w:rPr>
            </w:pPr>
            <w:r>
              <w:t>1-303</w:t>
            </w:r>
          </w:p>
        </w:tc>
      </w:tr>
    </w:tbl>
    <w:p w14:paraId="000001B3" w14:textId="77777777" w:rsidR="008700DA" w:rsidRDefault="008700DA">
      <w:pPr>
        <w:spacing w:line="480" w:lineRule="auto"/>
      </w:pPr>
    </w:p>
    <w:p w14:paraId="1E23F868" w14:textId="77777777" w:rsidR="006708C0" w:rsidRDefault="006708C0">
      <w:pPr>
        <w:rPr>
          <w:ins w:id="489" w:author="Dan Gavin" w:date="2022-03-14T22:40:00Z"/>
        </w:rPr>
      </w:pPr>
      <w:ins w:id="490" w:author="Dan Gavin" w:date="2022-03-14T22:40:00Z">
        <w:r>
          <w:br w:type="page"/>
        </w:r>
      </w:ins>
    </w:p>
    <w:p w14:paraId="12AB5352" w14:textId="77777777" w:rsidR="006708C0" w:rsidRDefault="006708C0" w:rsidP="006708C0">
      <w:pPr>
        <w:spacing w:line="480" w:lineRule="auto"/>
        <w:ind w:firstLine="720"/>
      </w:pPr>
      <w:r>
        <w:rPr>
          <w:rFonts w:ascii="Times" w:eastAsia="Times" w:hAnsi="Times" w:cs="Times"/>
          <w:noProof/>
        </w:rPr>
        <w:lastRenderedPageBreak/>
        <w:drawing>
          <wp:inline distT="0" distB="0" distL="0" distR="0" wp14:anchorId="3B758B83" wp14:editId="2775F915">
            <wp:extent cx="3801037" cy="2207930"/>
            <wp:effectExtent l="0" t="0" r="0" b="0"/>
            <wp:docPr id="7" name="image4.png" descr="Map&#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4.png" descr="Map&#10;&#10;Description automatically generated"/>
                    <pic:cNvPicPr preferRelativeResize="0"/>
                  </pic:nvPicPr>
                  <pic:blipFill>
                    <a:blip r:embed="rId14"/>
                    <a:srcRect/>
                    <a:stretch>
                      <a:fillRect/>
                    </a:stretch>
                  </pic:blipFill>
                  <pic:spPr>
                    <a:xfrm>
                      <a:off x="0" y="0"/>
                      <a:ext cx="3801037" cy="2207930"/>
                    </a:xfrm>
                    <a:prstGeom prst="rect">
                      <a:avLst/>
                    </a:prstGeom>
                    <a:ln/>
                  </pic:spPr>
                </pic:pic>
              </a:graphicData>
            </a:graphic>
          </wp:inline>
        </w:drawing>
      </w:r>
    </w:p>
    <w:p w14:paraId="51A82A8F" w14:textId="77777777" w:rsidR="006708C0" w:rsidRDefault="006708C0" w:rsidP="006708C0">
      <w:pPr>
        <w:spacing w:line="480" w:lineRule="auto"/>
        <w:rPr>
          <w:b/>
          <w:strike/>
        </w:rPr>
      </w:pPr>
      <w:r>
        <w:rPr>
          <w:b/>
        </w:rPr>
        <w:t>Figure 1. Map of study sites within Headwaters Forest Reserve.</w:t>
      </w:r>
      <w:r>
        <w:rPr>
          <w:b/>
          <w:color w:val="FF0000"/>
        </w:rPr>
        <w:t xml:space="preserve"> </w:t>
      </w:r>
    </w:p>
    <w:p w14:paraId="66898870" w14:textId="413F5F4C" w:rsidR="00B161B8" w:rsidRDefault="001D4736">
      <w:pPr>
        <w:rPr>
          <w:ins w:id="491" w:author="Dan Gavin" w:date="2022-03-15T07:28:00Z"/>
        </w:rPr>
      </w:pPr>
      <w:ins w:id="492" w:author="Dan Gavin" w:date="2022-03-15T07:25:00Z">
        <w:r>
          <w:t xml:space="preserve">Because the geomorphic context of some sites </w:t>
        </w:r>
      </w:ins>
      <w:ins w:id="493" w:author="Dan Gavin" w:date="2022-03-15T07:26:00Z">
        <w:r>
          <w:t xml:space="preserve">(Colluvium and fan sites) </w:t>
        </w:r>
      </w:ins>
      <w:ins w:id="494" w:author="Dan Gavin" w:date="2022-03-15T07:25:00Z">
        <w:r>
          <w:t>will be i</w:t>
        </w:r>
      </w:ins>
      <w:ins w:id="495" w:author="Dan Gavin" w:date="2022-03-15T07:26:00Z">
        <w:r>
          <w:t xml:space="preserve">mportant to interpreting them, then lidar hillshade map will help a lot.  Can you use QGIS or other GIS?  </w:t>
        </w:r>
        <w:r w:rsidR="00B161B8">
          <w:t xml:space="preserve">I can show you </w:t>
        </w:r>
      </w:ins>
      <w:ins w:id="496" w:author="Dan Gavin" w:date="2022-03-15T07:27:00Z">
        <w:r w:rsidR="00B161B8">
          <w:t>QGIS</w:t>
        </w:r>
      </w:ins>
      <w:ins w:id="497" w:author="Dan Gavin" w:date="2022-03-15T07:28:00Z">
        <w:r w:rsidR="00B161B8">
          <w:t xml:space="preserve"> quickly. </w:t>
        </w:r>
      </w:ins>
      <w:ins w:id="498" w:author="Dan Gavin" w:date="2022-03-15T07:29:00Z">
        <w:r w:rsidR="00B161B8">
          <w:t xml:space="preserve">Maybe only the colluvium and fan sites need enlargements with the lidar.  </w:t>
        </w:r>
      </w:ins>
    </w:p>
    <w:p w14:paraId="070AC179" w14:textId="77777777" w:rsidR="00133CC1" w:rsidRDefault="00B161B8">
      <w:pPr>
        <w:rPr>
          <w:ins w:id="499" w:author="Dan Gavin" w:date="2022-03-21T10:10:00Z"/>
        </w:rPr>
      </w:pPr>
      <w:ins w:id="500" w:author="Dan Gavin" w:date="2022-03-15T07:28:00Z">
        <w:r>
          <w:t>In the map abo</w:t>
        </w:r>
      </w:ins>
      <w:ins w:id="501" w:author="Dan Gavin" w:date="2022-03-15T07:29:00Z">
        <w:r>
          <w:t>ve, the key has red circle for the fan, but a red square on the map</w:t>
        </w:r>
      </w:ins>
      <w:ins w:id="502" w:author="Dan Gavin" w:date="2022-03-15T07:26:00Z">
        <w:r w:rsidR="001D4736">
          <w:t>.</w:t>
        </w:r>
      </w:ins>
    </w:p>
    <w:p w14:paraId="29008BD2" w14:textId="525A1E1F" w:rsidR="00133CC1" w:rsidRDefault="00133CC1">
      <w:pPr>
        <w:rPr>
          <w:ins w:id="503" w:author="Dan Gavin" w:date="2022-03-21T10:10:00Z"/>
        </w:rPr>
      </w:pPr>
      <w:ins w:id="504" w:author="Dan Gavin" w:date="2022-03-21T10:10:00Z">
        <w:r>
          <w:br w:type="page"/>
        </w:r>
      </w:ins>
    </w:p>
    <w:p w14:paraId="664261BA" w14:textId="57B5EA50" w:rsidR="00133CC1" w:rsidRDefault="009F3BD8">
      <w:pPr>
        <w:rPr>
          <w:ins w:id="505" w:author="Dan Gavin" w:date="2022-03-21T10:10:00Z"/>
        </w:rPr>
      </w:pPr>
      <w:ins w:id="506" w:author="Dan Gavin" w:date="2022-03-21T10:14:00Z">
        <w:r>
          <w:lastRenderedPageBreak/>
          <w:t>Do not put titles above the figures.</w:t>
        </w:r>
      </w:ins>
    </w:p>
    <w:p w14:paraId="305FC397" w14:textId="1859CE09" w:rsidR="00972067" w:rsidRDefault="00972067">
      <w:pPr>
        <w:rPr>
          <w:ins w:id="507" w:author="Dan Gavin" w:date="2022-03-21T10:19:00Z"/>
        </w:rPr>
      </w:pPr>
      <w:ins w:id="508" w:author="Dan Gavin" w:date="2022-03-21T10:19:00Z">
        <w:r>
          <w:br w:type="page"/>
        </w:r>
      </w:ins>
    </w:p>
    <w:p w14:paraId="6E835BFA" w14:textId="77777777" w:rsidR="00972067" w:rsidRDefault="00972067" w:rsidP="00972067">
      <w:pPr>
        <w:spacing w:line="480" w:lineRule="auto"/>
        <w:rPr>
          <w:ins w:id="509" w:author="Dan Gavin" w:date="2022-03-21T10:19:00Z"/>
          <w:color w:val="4472C4"/>
        </w:rPr>
      </w:pPr>
      <w:ins w:id="510" w:author="Dan Gavin" w:date="2022-03-21T10:19:00Z">
        <w:r>
          <w:rPr>
            <w:b/>
            <w:noProof/>
          </w:rPr>
          <w:lastRenderedPageBreak/>
          <w:drawing>
            <wp:inline distT="0" distB="0" distL="0" distR="0" wp14:anchorId="1B5C0897" wp14:editId="34C23AC2">
              <wp:extent cx="5943600" cy="1981200"/>
              <wp:effectExtent l="0" t="0" r="0" b="0"/>
              <wp:docPr id="2" name="image3.png" descr="A screenshot of a cell phon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screenshot of a cell phone&#10;&#10;Description automatically generated"/>
                      <pic:cNvPicPr preferRelativeResize="0"/>
                    </pic:nvPicPr>
                    <pic:blipFill>
                      <a:blip r:embed="rId15"/>
                      <a:srcRect/>
                      <a:stretch>
                        <a:fillRect/>
                      </a:stretch>
                    </pic:blipFill>
                    <pic:spPr>
                      <a:xfrm>
                        <a:off x="0" y="0"/>
                        <a:ext cx="5943600" cy="1981200"/>
                      </a:xfrm>
                      <a:prstGeom prst="rect">
                        <a:avLst/>
                      </a:prstGeom>
                      <a:ln/>
                    </pic:spPr>
                  </pic:pic>
                </a:graphicData>
              </a:graphic>
            </wp:inline>
          </w:drawing>
        </w:r>
      </w:ins>
    </w:p>
    <w:p w14:paraId="406C71F1" w14:textId="77777777" w:rsidR="00972067" w:rsidRDefault="00972067" w:rsidP="00972067">
      <w:pPr>
        <w:rPr>
          <w:ins w:id="511" w:author="Dan Gavin" w:date="2022-03-21T10:19:00Z"/>
        </w:rPr>
      </w:pPr>
      <w:ins w:id="512" w:author="Dan Gavin" w:date="2022-03-21T10:19:00Z">
        <w:r>
          <w:rPr>
            <w:b/>
          </w:rPr>
          <w:t xml:space="preserve">Fig. 2. Total soil carbon (mg) and the ratio of pyrogenic carbon to total soil carbon across depth (0-35 cm) in old growth redwood soils. </w:t>
        </w:r>
        <w:r>
          <w:t>Results from elemental analysis of undigested soil and digested soil samples. A) Total C levels for undigested soil samples across depth (0-35 cm). B). Ratios of PyC to total C across depth (0-35 cm).</w:t>
        </w:r>
      </w:ins>
    </w:p>
    <w:p w14:paraId="4841F9F9" w14:textId="77777777" w:rsidR="00133CC1" w:rsidRDefault="00133CC1">
      <w:pPr>
        <w:rPr>
          <w:ins w:id="513" w:author="Dan Gavin" w:date="2022-03-21T10:12:00Z"/>
        </w:rPr>
      </w:pPr>
    </w:p>
    <w:p w14:paraId="55EE8C70" w14:textId="77777777" w:rsidR="00133CC1" w:rsidRDefault="00133CC1" w:rsidP="00133CC1">
      <w:pPr>
        <w:spacing w:line="480" w:lineRule="auto"/>
        <w:rPr>
          <w:ins w:id="514" w:author="Dan Gavin" w:date="2022-03-21T10:12:00Z"/>
          <w:b/>
          <w:bCs/>
        </w:rPr>
      </w:pPr>
      <w:ins w:id="515" w:author="Dan Gavin" w:date="2022-03-21T10:12:00Z">
        <w:r>
          <w:rPr>
            <w:b/>
            <w:bCs/>
            <w:noProof/>
          </w:rPr>
          <w:drawing>
            <wp:inline distT="0" distB="0" distL="0" distR="0" wp14:anchorId="65E363D7" wp14:editId="5F7A214B">
              <wp:extent cx="5943600" cy="3509645"/>
              <wp:effectExtent l="0" t="0" r="0" b="0"/>
              <wp:docPr id="3" name="Picture 3"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box and whisker char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943600" cy="3509645"/>
                      </a:xfrm>
                      <a:prstGeom prst="rect">
                        <a:avLst/>
                      </a:prstGeom>
                    </pic:spPr>
                  </pic:pic>
                </a:graphicData>
              </a:graphic>
            </wp:inline>
          </w:drawing>
        </w:r>
      </w:ins>
    </w:p>
    <w:p w14:paraId="3B8E8725" w14:textId="26EA0620" w:rsidR="00133CC1" w:rsidRPr="00232961" w:rsidRDefault="00133CC1" w:rsidP="00133CC1">
      <w:pPr>
        <w:rPr>
          <w:ins w:id="516" w:author="Dan Gavin" w:date="2022-03-21T10:12:00Z"/>
          <w:b/>
          <w:bCs/>
        </w:rPr>
      </w:pPr>
      <w:ins w:id="517" w:author="Dan Gavin" w:date="2022-03-21T10:12:00Z">
        <w:r>
          <w:rPr>
            <w:b/>
            <w:bCs/>
          </w:rPr>
          <w:t xml:space="preserve">Figure </w:t>
        </w:r>
      </w:ins>
      <w:ins w:id="518" w:author="Dan Gavin" w:date="2022-03-21T10:18:00Z">
        <w:r w:rsidR="00972067">
          <w:rPr>
            <w:b/>
            <w:bCs/>
          </w:rPr>
          <w:t>3</w:t>
        </w:r>
      </w:ins>
      <w:ins w:id="519" w:author="Dan Gavin" w:date="2022-03-21T10:12:00Z">
        <w:r>
          <w:rPr>
            <w:b/>
            <w:bCs/>
          </w:rPr>
          <w:t xml:space="preserve">. Comparing charcoal concentration estimates produced by physical and chemical quantification methods. </w:t>
        </w:r>
      </w:ins>
    </w:p>
    <w:p w14:paraId="222C494B" w14:textId="77777777" w:rsidR="00133CC1" w:rsidRDefault="00133CC1">
      <w:pPr>
        <w:rPr>
          <w:ins w:id="520" w:author="Dan Gavin" w:date="2022-03-21T10:12:00Z"/>
        </w:rPr>
      </w:pPr>
    </w:p>
    <w:p w14:paraId="4ED980CF" w14:textId="1A50A08F" w:rsidR="006708C0" w:rsidRDefault="006708C0">
      <w:pPr>
        <w:rPr>
          <w:ins w:id="521" w:author="Dan Gavin" w:date="2022-03-14T22:39:00Z"/>
        </w:rPr>
      </w:pPr>
      <w:ins w:id="522" w:author="Dan Gavin" w:date="2022-03-14T22:39:00Z">
        <w:r>
          <w:br w:type="page"/>
        </w:r>
      </w:ins>
    </w:p>
    <w:p w14:paraId="3FF5F536" w14:textId="77777777" w:rsidR="006708C0" w:rsidRDefault="006708C0" w:rsidP="006708C0">
      <w:pPr>
        <w:spacing w:line="480" w:lineRule="auto"/>
        <w:ind w:firstLine="720"/>
      </w:pPr>
      <w:r>
        <w:rPr>
          <w:noProof/>
        </w:rPr>
        <w:lastRenderedPageBreak/>
        <w:drawing>
          <wp:inline distT="0" distB="0" distL="0" distR="0" wp14:anchorId="46FF60A6" wp14:editId="322D4EEE">
            <wp:extent cx="6099243" cy="3657600"/>
            <wp:effectExtent l="0" t="0" r="0" b="0"/>
            <wp:docPr id="5" name="image5.png" descr="A close up of a map&#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5.png" descr="A close up of a map&#10;&#10;Description automatically generated"/>
                    <pic:cNvPicPr preferRelativeResize="0"/>
                  </pic:nvPicPr>
                  <pic:blipFill>
                    <a:blip r:embed="rId17"/>
                    <a:srcRect/>
                    <a:stretch>
                      <a:fillRect/>
                    </a:stretch>
                  </pic:blipFill>
                  <pic:spPr>
                    <a:xfrm>
                      <a:off x="0" y="0"/>
                      <a:ext cx="6105895" cy="3661589"/>
                    </a:xfrm>
                    <a:prstGeom prst="rect">
                      <a:avLst/>
                    </a:prstGeom>
                    <a:ln/>
                  </pic:spPr>
                </pic:pic>
              </a:graphicData>
            </a:graphic>
          </wp:inline>
        </w:drawing>
      </w:r>
    </w:p>
    <w:p w14:paraId="59CCFCCC" w14:textId="4689B1A3" w:rsidR="006708C0" w:rsidRDefault="006708C0" w:rsidP="006708C0">
      <w:r>
        <w:rPr>
          <w:b/>
        </w:rPr>
        <w:t>Fig</w:t>
      </w:r>
      <w:ins w:id="523" w:author="Dan Gavin" w:date="2022-03-15T07:30:00Z">
        <w:r w:rsidR="00B161B8">
          <w:rPr>
            <w:b/>
          </w:rPr>
          <w:t>ure</w:t>
        </w:r>
      </w:ins>
      <w:r>
        <w:rPr>
          <w:b/>
        </w:rPr>
        <w:t xml:space="preserve">. </w:t>
      </w:r>
      <w:del w:id="524" w:author="Dan Gavin" w:date="2022-03-21T10:09:00Z">
        <w:r w:rsidDel="00133CC1">
          <w:rPr>
            <w:b/>
          </w:rPr>
          <w:delText>2</w:delText>
        </w:r>
      </w:del>
      <w:ins w:id="525" w:author="Dan Gavin" w:date="2022-03-21T10:14:00Z">
        <w:r w:rsidR="009F3BD8">
          <w:rPr>
            <w:b/>
          </w:rPr>
          <w:t>4</w:t>
        </w:r>
      </w:ins>
      <w:r>
        <w:rPr>
          <w:b/>
        </w:rPr>
        <w:t>. Radiocarbon dates of charcoal samples according to depth of sample</w:t>
      </w:r>
      <w:r>
        <w:t xml:space="preserve">. </w:t>
      </w:r>
      <w:r>
        <w:rPr>
          <w:color w:val="4472C4"/>
        </w:rPr>
        <w:t>[add error bars]</w:t>
      </w:r>
    </w:p>
    <w:p w14:paraId="280AF255" w14:textId="77777777" w:rsidR="006708C0" w:rsidRDefault="006708C0" w:rsidP="006708C0">
      <w:r>
        <w:t xml:space="preserve"> 43 dates are shown from 20 sites (average 2 dates per site), plotted according to site type and against depth within soil profile. Site type indicated with color and shape of point. </w:t>
      </w:r>
    </w:p>
    <w:p w14:paraId="3AEEA4F0" w14:textId="77777777" w:rsidR="00B161B8" w:rsidRDefault="00B161B8">
      <w:pPr>
        <w:rPr>
          <w:ins w:id="526" w:author="Dan Gavin" w:date="2022-03-15T07:30:00Z"/>
        </w:rPr>
      </w:pPr>
    </w:p>
    <w:p w14:paraId="27703A3F" w14:textId="6E8C3F66" w:rsidR="006708C0" w:rsidRDefault="006708C0">
      <w:pPr>
        <w:rPr>
          <w:ins w:id="527" w:author="Dan Gavin" w:date="2022-03-14T22:40:00Z"/>
        </w:rPr>
      </w:pPr>
      <w:ins w:id="528" w:author="Dan Gavin" w:date="2022-03-14T22:40:00Z">
        <w:r>
          <w:br w:type="page"/>
        </w:r>
      </w:ins>
    </w:p>
    <w:p w14:paraId="6247FEBA" w14:textId="77777777" w:rsidR="006708C0" w:rsidRDefault="006708C0" w:rsidP="006708C0">
      <w:pPr>
        <w:spacing w:line="480" w:lineRule="auto"/>
      </w:pPr>
      <w:r>
        <w:rPr>
          <w:noProof/>
        </w:rPr>
        <w:lastRenderedPageBreak/>
        <w:drawing>
          <wp:inline distT="0" distB="0" distL="0" distR="0" wp14:anchorId="7FDCDFFA" wp14:editId="59942FE6">
            <wp:extent cx="5846323" cy="3579779"/>
            <wp:effectExtent l="0" t="0" r="0" b="1905"/>
            <wp:docPr id="6" name="image1.png" descr="A close up of a map&#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close up of a map&#10;&#10;Description automatically generated"/>
                    <pic:cNvPicPr preferRelativeResize="0"/>
                  </pic:nvPicPr>
                  <pic:blipFill>
                    <a:blip r:embed="rId18"/>
                    <a:srcRect/>
                    <a:stretch>
                      <a:fillRect/>
                    </a:stretch>
                  </pic:blipFill>
                  <pic:spPr>
                    <a:xfrm>
                      <a:off x="0" y="0"/>
                      <a:ext cx="5857704" cy="3586748"/>
                    </a:xfrm>
                    <a:prstGeom prst="rect">
                      <a:avLst/>
                    </a:prstGeom>
                    <a:ln/>
                  </pic:spPr>
                </pic:pic>
              </a:graphicData>
            </a:graphic>
          </wp:inline>
        </w:drawing>
      </w:r>
    </w:p>
    <w:p w14:paraId="7F041390" w14:textId="4112B3DB" w:rsidR="006708C0" w:rsidRDefault="006708C0" w:rsidP="006708C0">
      <w:r>
        <w:rPr>
          <w:b/>
        </w:rPr>
        <w:t xml:space="preserve">Fig. </w:t>
      </w:r>
      <w:del w:id="529" w:author="Dan Gavin" w:date="2022-03-21T10:14:00Z">
        <w:r w:rsidDel="009F3BD8">
          <w:rPr>
            <w:b/>
          </w:rPr>
          <w:delText>3</w:delText>
        </w:r>
      </w:del>
      <w:ins w:id="530" w:author="Dan Gavin" w:date="2022-03-21T10:14:00Z">
        <w:r w:rsidR="009F3BD8">
          <w:rPr>
            <w:b/>
          </w:rPr>
          <w:t>5</w:t>
        </w:r>
      </w:ins>
      <w:r>
        <w:rPr>
          <w:b/>
        </w:rPr>
        <w:t>. Age-depth relationships of paired soil-charcoal radiocarbon dates</w:t>
      </w:r>
      <w:r>
        <w:t xml:space="preserve">. </w:t>
      </w:r>
    </w:p>
    <w:p w14:paraId="5A6F6E07" w14:textId="77777777" w:rsidR="006708C0" w:rsidRDefault="006708C0" w:rsidP="006708C0">
      <w:r>
        <w:t xml:space="preserve"> Stratigraphic relationship between calibrated radiocarbon age and depth in soil across soil-charcoal radiocarbon dates from individual sites with at least two radiocarbon dates. Line at y = 0 represents no difference in age between paired samples. Points above y = 0 display no age reversal, indicating charcoal samples at deeper depths produced older calibrated radiocarbon ages, while points below y = 0 indicate charcoal samples at deeper depths were found to be younger, indicating a lack of stratigraphy. </w:t>
      </w:r>
    </w:p>
    <w:p w14:paraId="11EA3BC9" w14:textId="77777777" w:rsidR="009F3BD8" w:rsidRDefault="009F3BD8">
      <w:pPr>
        <w:rPr>
          <w:ins w:id="531" w:author="Dan Gavin" w:date="2022-03-21T10:14:00Z"/>
        </w:rPr>
      </w:pPr>
    </w:p>
    <w:p w14:paraId="486684DA" w14:textId="1F5B4D1C" w:rsidR="00311A92" w:rsidRDefault="009F3BD8">
      <w:pPr>
        <w:rPr>
          <w:ins w:id="532" w:author="Dan Gavin" w:date="2022-03-14T22:35:00Z"/>
        </w:rPr>
      </w:pPr>
      <w:ins w:id="533" w:author="Dan Gavin" w:date="2022-03-21T10:14:00Z">
        <w:r>
          <w:t>Fig. 6 SPD figure…compared to fire scars?</w:t>
        </w:r>
      </w:ins>
      <w:ins w:id="534" w:author="Dan Gavin" w:date="2022-03-14T22:35:00Z">
        <w:r w:rsidR="00311A92">
          <w:br w:type="page"/>
        </w:r>
      </w:ins>
    </w:p>
    <w:p w14:paraId="296CBAD5" w14:textId="77777777" w:rsidR="00311A92" w:rsidRDefault="00311A92">
      <w:pPr>
        <w:spacing w:line="480" w:lineRule="auto"/>
        <w:rPr>
          <w:ins w:id="535" w:author="Dan Gavin" w:date="2022-03-14T22:35:00Z"/>
        </w:rPr>
      </w:pPr>
    </w:p>
    <w:p w14:paraId="1A939E57" w14:textId="77777777" w:rsidR="00311A92" w:rsidRDefault="00311A92">
      <w:pPr>
        <w:spacing w:line="480" w:lineRule="auto"/>
        <w:rPr>
          <w:ins w:id="536" w:author="Dan Gavin" w:date="2022-03-14T22:35:00Z"/>
        </w:rPr>
      </w:pPr>
    </w:p>
    <w:p w14:paraId="666B78C5" w14:textId="77777777" w:rsidR="00311A92" w:rsidRDefault="00311A92">
      <w:pPr>
        <w:spacing w:line="480" w:lineRule="auto"/>
        <w:rPr>
          <w:ins w:id="537" w:author="Dan Gavin" w:date="2022-03-14T22:35:00Z"/>
        </w:rPr>
      </w:pPr>
    </w:p>
    <w:p w14:paraId="000001B4" w14:textId="59928E57" w:rsidR="008700DA" w:rsidRDefault="00232961">
      <w:pPr>
        <w:spacing w:line="480" w:lineRule="auto"/>
      </w:pPr>
      <w:r>
        <w:rPr>
          <w:noProof/>
        </w:rPr>
        <w:drawing>
          <wp:inline distT="0" distB="0" distL="0" distR="0" wp14:anchorId="4C401E70" wp14:editId="6135829B">
            <wp:extent cx="3911600" cy="3476978"/>
            <wp:effectExtent l="0" t="0" r="0" b="3175"/>
            <wp:docPr id="1" name="Picture 1"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ox and whisker chart&#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3913172" cy="3478375"/>
                    </a:xfrm>
                    <a:prstGeom prst="rect">
                      <a:avLst/>
                    </a:prstGeom>
                  </pic:spPr>
                </pic:pic>
              </a:graphicData>
            </a:graphic>
          </wp:inline>
        </w:drawing>
      </w:r>
    </w:p>
    <w:p w14:paraId="43BB0D17" w14:textId="0044F03F" w:rsidR="00232961" w:rsidRDefault="00232961">
      <w:pPr>
        <w:spacing w:line="480" w:lineRule="auto"/>
        <w:rPr>
          <w:b/>
          <w:bCs/>
        </w:rPr>
      </w:pPr>
      <w:r w:rsidRPr="00232961">
        <w:rPr>
          <w:b/>
          <w:bCs/>
        </w:rPr>
        <w:t xml:space="preserve">Figure S1: Bulk density of soil samples across depths. </w:t>
      </w:r>
      <w:commentRangeStart w:id="538"/>
      <w:r w:rsidR="00997279" w:rsidRPr="00997279">
        <w:rPr>
          <w:b/>
          <w:bCs/>
          <w:color w:val="4472C4" w:themeColor="accent1"/>
        </w:rPr>
        <w:t>[</w:t>
      </w:r>
      <w:r w:rsidR="00997279" w:rsidRPr="00997279">
        <w:rPr>
          <w:color w:val="4472C4" w:themeColor="accent1"/>
        </w:rPr>
        <w:t>Drop 30-35 range]</w:t>
      </w:r>
      <w:commentRangeEnd w:id="538"/>
      <w:r w:rsidR="00133CC1">
        <w:rPr>
          <w:rStyle w:val="CommentReference"/>
        </w:rPr>
        <w:commentReference w:id="538"/>
      </w:r>
    </w:p>
    <w:p w14:paraId="0F9C2BCA" w14:textId="5BE530B4" w:rsidR="00FA1EE6" w:rsidRPr="00232961" w:rsidRDefault="00FA1EE6" w:rsidP="00133CC1">
      <w:pPr>
        <w:spacing w:line="480" w:lineRule="auto"/>
        <w:rPr>
          <w:b/>
          <w:bCs/>
        </w:rPr>
        <w:pPrChange w:id="539" w:author="Dan Gavin" w:date="2022-03-21T10:12:00Z">
          <w:pPr/>
        </w:pPrChange>
      </w:pPr>
    </w:p>
    <w:sectPr w:rsidR="00FA1EE6" w:rsidRPr="00232961" w:rsidSect="00EA2E8F">
      <w:headerReference w:type="even" r:id="rId20"/>
      <w:headerReference w:type="default" r:id="rId21"/>
      <w:footerReference w:type="default" r:id="rId22"/>
      <w:pgSz w:w="12240" w:h="15840"/>
      <w:pgMar w:top="1440" w:right="1440" w:bottom="1440" w:left="1440" w:header="720" w:footer="720" w:gutter="0"/>
      <w:lnNumType w:countBy="1" w:restart="continuous"/>
      <w:pgNumType w:start="1"/>
      <w:cols w:space="720"/>
      <w:titlePg/>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Dan Gavin" w:date="2022-03-21T07:44:00Z" w:initials="DG">
    <w:p w14:paraId="76C0F611" w14:textId="4FD58A27" w:rsidR="008A4AE4" w:rsidRDefault="008A4AE4">
      <w:pPr>
        <w:pStyle w:val="CommentText"/>
      </w:pPr>
      <w:r>
        <w:rPr>
          <w:rStyle w:val="CommentReference"/>
        </w:rPr>
        <w:annotationRef/>
      </w:r>
      <w:r>
        <w:t>I like the title</w:t>
      </w:r>
    </w:p>
  </w:comment>
  <w:comment w:id="90" w:author="Dan Gavin" w:date="2022-03-14T22:16:00Z" w:initials="DG">
    <w:p w14:paraId="72B8E47E" w14:textId="457A145B" w:rsidR="00C573B7" w:rsidRDefault="00C573B7">
      <w:pPr>
        <w:pStyle w:val="CommentText"/>
      </w:pPr>
      <w:r>
        <w:rPr>
          <w:rStyle w:val="CommentReference"/>
        </w:rPr>
        <w:annotationRef/>
      </w:r>
    </w:p>
  </w:comment>
  <w:comment w:id="156" w:author="Dan Gavin" w:date="2022-03-15T11:24:00Z" w:initials="DG">
    <w:p w14:paraId="18B80394" w14:textId="58D8BC92" w:rsidR="00385558" w:rsidRDefault="00385558">
      <w:pPr>
        <w:pStyle w:val="CommentText"/>
      </w:pPr>
      <w:r>
        <w:rPr>
          <w:rStyle w:val="CommentReference"/>
        </w:rPr>
        <w:annotationRef/>
      </w:r>
      <w:r>
        <w:t>I deleted the mention of pyC because it was not introduced yet and the next paragraph focuses on it.</w:t>
      </w:r>
    </w:p>
  </w:comment>
  <w:comment w:id="179" w:author="Dan Gavin" w:date="2022-03-15T11:30:00Z" w:initials="DG">
    <w:p w14:paraId="218BF3B1" w14:textId="5EE50B59" w:rsidR="007D244E" w:rsidRDefault="007D244E">
      <w:pPr>
        <w:pStyle w:val="CommentText"/>
      </w:pPr>
      <w:r>
        <w:rPr>
          <w:rStyle w:val="CommentReference"/>
        </w:rPr>
        <w:annotationRef/>
      </w:r>
      <w:r>
        <w:t>Also more recent papers by Serge Payette advocate this.</w:t>
      </w:r>
    </w:p>
  </w:comment>
  <w:comment w:id="197" w:author="Dan Gavin" w:date="2022-03-15T11:48:00Z" w:initials="DG">
    <w:p w14:paraId="264E87CA" w14:textId="08864E93" w:rsidR="00822C1C" w:rsidRDefault="00822C1C">
      <w:pPr>
        <w:pStyle w:val="CommentText"/>
      </w:pPr>
      <w:r>
        <w:rPr>
          <w:rStyle w:val="CommentReference"/>
        </w:rPr>
        <w:annotationRef/>
      </w:r>
      <w:r>
        <w:t>Need to introduce redwoods before the last paragraph.</w:t>
      </w:r>
    </w:p>
  </w:comment>
  <w:comment w:id="216" w:author="Dan Gavin" w:date="2022-03-15T11:47:00Z" w:initials="DG">
    <w:p w14:paraId="32499B32" w14:textId="6BAD6EA4" w:rsidR="00B4285D" w:rsidRDefault="00B4285D">
      <w:pPr>
        <w:pStyle w:val="CommentText"/>
      </w:pPr>
      <w:r>
        <w:rPr>
          <w:rStyle w:val="CommentReference"/>
        </w:rPr>
        <w:annotationRef/>
      </w:r>
      <w:r>
        <w:t>Rather than this, maybe cite Payette and/or a paper from the Amazon.</w:t>
      </w:r>
    </w:p>
  </w:comment>
  <w:comment w:id="226" w:author="Dan Gavin" w:date="2022-03-17T08:34:00Z" w:initials="DG">
    <w:p w14:paraId="09565C7F" w14:textId="5E39C6CB" w:rsidR="002A7142" w:rsidRDefault="002A7142">
      <w:pPr>
        <w:pStyle w:val="CommentText"/>
      </w:pPr>
      <w:r>
        <w:rPr>
          <w:rStyle w:val="CommentReference"/>
        </w:rPr>
        <w:annotationRef/>
      </w:r>
      <w:r>
        <w:t>If only Sawyer is cited, say Sawyer et al. (2000) suggests that… or else include more references.</w:t>
      </w:r>
    </w:p>
  </w:comment>
  <w:comment w:id="231" w:author="Dan Gavin" w:date="2022-03-17T08:37:00Z" w:initials="DG">
    <w:p w14:paraId="211352D8" w14:textId="3F7FA3E5" w:rsidR="002A7142" w:rsidRDefault="002A7142">
      <w:pPr>
        <w:pStyle w:val="CommentText"/>
      </w:pPr>
      <w:r>
        <w:rPr>
          <w:rStyle w:val="CommentReference"/>
        </w:rPr>
        <w:annotationRef/>
      </w:r>
      <w:r>
        <w:t>I know there are more recent redwood tree ring studies that might also say this, that you can also cite).</w:t>
      </w:r>
    </w:p>
  </w:comment>
  <w:comment w:id="236" w:author="Dan Gavin" w:date="2022-03-17T09:48:00Z" w:initials="DG">
    <w:p w14:paraId="17D9139E" w14:textId="247B998B" w:rsidR="007419F4" w:rsidRDefault="007419F4">
      <w:pPr>
        <w:pStyle w:val="CommentText"/>
      </w:pPr>
      <w:r>
        <w:rPr>
          <w:rStyle w:val="CommentReference"/>
        </w:rPr>
        <w:annotationRef/>
      </w:r>
      <w:r>
        <w:t xml:space="preserve">I would be surprised if this is true.  There must be some </w:t>
      </w:r>
      <w:r w:rsidR="00BE1340">
        <w:t>measurement of soil C in redwood stands.  There is the SURGO database that at least estimates it.  It would probably be easiest to remove the 'total carbon' claim in this sentence.</w:t>
      </w:r>
      <w:r>
        <w:t xml:space="preserve"> </w:t>
      </w:r>
    </w:p>
  </w:comment>
  <w:comment w:id="238" w:author="Dan Gavin" w:date="2022-03-17T10:13:00Z" w:initials="DG">
    <w:p w14:paraId="57B3E1DC" w14:textId="4E1CB73E" w:rsidR="00862482" w:rsidRDefault="00862482">
      <w:pPr>
        <w:pStyle w:val="CommentText"/>
      </w:pPr>
      <w:r>
        <w:rPr>
          <w:rStyle w:val="CommentReference"/>
        </w:rPr>
        <w:annotationRef/>
      </w:r>
      <w:r>
        <w:t>I am fine spelling it out rather than using PyC…just be consistent.</w:t>
      </w:r>
    </w:p>
  </w:comment>
  <w:comment w:id="241" w:author="Dan Gavin" w:date="2022-03-17T10:14:00Z" w:initials="DG">
    <w:p w14:paraId="33459A68" w14:textId="27AA348A" w:rsidR="00862482" w:rsidRDefault="00862482">
      <w:pPr>
        <w:pStyle w:val="CommentText"/>
      </w:pPr>
      <w:r>
        <w:rPr>
          <w:rStyle w:val="CommentReference"/>
        </w:rPr>
        <w:annotationRef/>
      </w:r>
      <w:r>
        <w:t>Not sure if you need to say both abundance and distribution…the second question is about the distribution,.</w:t>
      </w:r>
    </w:p>
  </w:comment>
  <w:comment w:id="253" w:author="Dan Gavin" w:date="2022-03-17T10:47:00Z" w:initials="DG">
    <w:p w14:paraId="2E29D254" w14:textId="77777777" w:rsidR="009B78CC" w:rsidRDefault="009B78CC">
      <w:pPr>
        <w:pStyle w:val="CommentText"/>
      </w:pPr>
      <w:r>
        <w:rPr>
          <w:rStyle w:val="CommentReference"/>
        </w:rPr>
        <w:annotationRef/>
      </w:r>
      <w:r>
        <w:t xml:space="preserve">One could say that redwoods are rather unique!  </w:t>
      </w:r>
      <w:r w:rsidR="00505986">
        <w:t xml:space="preserve">If this is not answered with several comparisons, it might not deserve to be its own research question.  (I haven't read through to the end yet).  </w:t>
      </w:r>
    </w:p>
    <w:p w14:paraId="35582599" w14:textId="370F22D6" w:rsidR="00505986" w:rsidRDefault="00505986">
      <w:pPr>
        <w:pStyle w:val="CommentText"/>
      </w:pPr>
      <w:r>
        <w:t>In contrast, there are data from different geomorphic settings…an alluvial fan and deep colluvium.  This could be a question…how does charcoal age in deep colluvial features compare to ages in hillslope soils?</w:t>
      </w:r>
      <w:r w:rsidR="00D35D8E">
        <w:t xml:space="preserve">  (This has an answer…because maximum age in surficial mineral soils is rather young).</w:t>
      </w:r>
    </w:p>
  </w:comment>
  <w:comment w:id="258" w:author="Dan Gavin" w:date="2022-03-21T08:02:00Z" w:initials="DG">
    <w:p w14:paraId="1CB89086" w14:textId="259D02B7" w:rsidR="00EC1FA3" w:rsidRDefault="00EC1FA3">
      <w:pPr>
        <w:pStyle w:val="CommentText"/>
      </w:pPr>
      <w:r>
        <w:rPr>
          <w:rStyle w:val="CommentReference"/>
        </w:rPr>
        <w:annotationRef/>
      </w:r>
      <w:r>
        <w:t>&lt; (less than) ? (if shallow)</w:t>
      </w:r>
    </w:p>
  </w:comment>
  <w:comment w:id="259" w:author="Dan Gavin" w:date="2022-03-17T10:51:00Z" w:initials="DG">
    <w:p w14:paraId="7295FFF6" w14:textId="2851B454" w:rsidR="00D35D8E" w:rsidRDefault="00D35D8E">
      <w:pPr>
        <w:pStyle w:val="CommentText"/>
      </w:pPr>
      <w:r>
        <w:rPr>
          <w:rStyle w:val="CommentReference"/>
        </w:rPr>
        <w:annotationRef/>
      </w:r>
      <w:r>
        <w:t>Worthwhile to get numbers for mean annual precip and mean July and Jan temp….could be for Arcata or at the site using the PRISM web site.</w:t>
      </w:r>
    </w:p>
  </w:comment>
  <w:comment w:id="278" w:author="Dan Gavin" w:date="2022-03-17T11:04:00Z" w:initials="DG">
    <w:p w14:paraId="76DCC195" w14:textId="21426C44" w:rsidR="00F947B5" w:rsidRDefault="00F947B5">
      <w:pPr>
        <w:pStyle w:val="CommentText"/>
      </w:pPr>
      <w:r>
        <w:rPr>
          <w:rStyle w:val="CommentReference"/>
        </w:rPr>
        <w:annotationRef/>
      </w:r>
      <w:r>
        <w:t xml:space="preserve">The journal will probably not allow this kind of citation.  </w:t>
      </w:r>
      <w:r w:rsidR="00B62A7B">
        <w:t>Check the Lorimer review paper on redwoods—there is a list of citations…</w:t>
      </w:r>
      <w:r w:rsidR="00903CD2">
        <w:t>maybe you can cite Stuart 1987</w:t>
      </w:r>
      <w:r w:rsidR="0014163E">
        <w:t>.  You can cite published studies from nearby, too.</w:t>
      </w:r>
    </w:p>
  </w:comment>
  <w:comment w:id="280" w:author="Dan Gavin" w:date="2022-03-21T08:55:00Z" w:initials="DG">
    <w:p w14:paraId="23CE9EAF" w14:textId="0777801E" w:rsidR="00E36A2D" w:rsidRDefault="00E36A2D">
      <w:pPr>
        <w:pStyle w:val="CommentText"/>
      </w:pPr>
      <w:r>
        <w:rPr>
          <w:rStyle w:val="CommentReference"/>
        </w:rPr>
        <w:annotationRef/>
      </w:r>
      <w:r>
        <w:t>Goal of this paragraph to introduce all of the site types.</w:t>
      </w:r>
    </w:p>
  </w:comment>
  <w:comment w:id="287" w:author="Dan Gavin" w:date="2022-03-21T08:03:00Z" w:initials="DG">
    <w:p w14:paraId="157D7D86" w14:textId="24B5A325" w:rsidR="00546008" w:rsidRDefault="00546008">
      <w:pPr>
        <w:pStyle w:val="CommentText"/>
      </w:pPr>
      <w:r>
        <w:rPr>
          <w:rStyle w:val="CommentReference"/>
        </w:rPr>
        <w:annotationRef/>
      </w:r>
      <w:r w:rsidR="00F73335">
        <w:t>In</w:t>
      </w:r>
      <w:r>
        <w:t xml:space="preserve"> Table S1, </w:t>
      </w:r>
      <w:r w:rsidR="00F73335">
        <w:t>there are</w:t>
      </w:r>
      <w:r>
        <w:t xml:space="preserve"> three hillslope, one hollow, and one fan and </w:t>
      </w:r>
      <w:r w:rsidR="00F73335">
        <w:t xml:space="preserve">one </w:t>
      </w:r>
      <w:r>
        <w:t>valley botto</w:t>
      </w:r>
      <w:r w:rsidR="00F73335">
        <w:t xml:space="preserve">m and </w:t>
      </w:r>
      <w:r>
        <w:t xml:space="preserve">14 ridge.  </w:t>
      </w:r>
    </w:p>
  </w:comment>
  <w:comment w:id="333" w:author="Dan Gavin" w:date="2022-03-21T09:02:00Z" w:initials="DG">
    <w:p w14:paraId="15B93807" w14:textId="0281B0E3" w:rsidR="00351344" w:rsidRDefault="00351344">
      <w:pPr>
        <w:pStyle w:val="CommentText"/>
      </w:pPr>
      <w:r>
        <w:rPr>
          <w:rStyle w:val="CommentReference"/>
        </w:rPr>
        <w:annotationRef/>
      </w:r>
      <w:r w:rsidR="007A1F63">
        <w:t>Was it always two cores?  One for physical method, one for the KMD method?  If so, say two cores spaced x cm apart.</w:t>
      </w:r>
    </w:p>
  </w:comment>
  <w:comment w:id="343" w:author="Dan Gavin" w:date="2022-03-21T10:15:00Z" w:initials="DG">
    <w:p w14:paraId="0C3D81F1" w14:textId="73A1F2D9" w:rsidR="009A46E5" w:rsidRDefault="009A46E5">
      <w:pPr>
        <w:pStyle w:val="CommentText"/>
      </w:pPr>
      <w:r>
        <w:rPr>
          <w:rStyle w:val="CommentReference"/>
        </w:rPr>
        <w:annotationRef/>
      </w:r>
      <w:r>
        <w:t>Most results have a sample for 30-35 cm.  What was that from? Why is the BD high for those samples?</w:t>
      </w:r>
    </w:p>
  </w:comment>
  <w:comment w:id="345" w:author="Dan Gavin" w:date="2022-03-21T10:16:00Z" w:initials="DG">
    <w:p w14:paraId="65A10D6D" w14:textId="37907CFC" w:rsidR="00B6739A" w:rsidRDefault="00B6739A">
      <w:pPr>
        <w:pStyle w:val="CommentText"/>
      </w:pPr>
      <w:r>
        <w:rPr>
          <w:rStyle w:val="CommentReference"/>
        </w:rPr>
        <w:annotationRef/>
      </w:r>
      <w:r>
        <w:t>Were these samples analyzed for physical C and PyC? If so, the results should be in their own figure.</w:t>
      </w:r>
    </w:p>
  </w:comment>
  <w:comment w:id="374" w:author="Dan Gavin" w:date="2022-03-21T09:05:00Z" w:initials="DG">
    <w:p w14:paraId="1A83017E" w14:textId="77777777" w:rsidR="001D6D34" w:rsidRDefault="001D6D34" w:rsidP="001D6D34">
      <w:pPr>
        <w:ind w:hanging="480"/>
      </w:pPr>
      <w:r>
        <w:rPr>
          <w:rStyle w:val="CommentReference"/>
        </w:rPr>
        <w:annotationRef/>
      </w:r>
      <w:r>
        <w:t>Also Whitlock, C., Larsen, C., 2001. Charcoal as a fire proxy, in: Smol, J.P., Birks, H.J.B., Last, W.M. (Eds.), Tracking Environmental Change Using Lake Sediments Vol 3 Terrestrial, Algal, and Siliceous Indicators. Kluwer Academic Publishers, Dordrecht, The Netherlands, pp. 75–97.</w:t>
      </w:r>
    </w:p>
    <w:p w14:paraId="4688F604" w14:textId="2EDCF5C6" w:rsidR="001D6D34" w:rsidRDefault="001D6D34">
      <w:pPr>
        <w:pStyle w:val="CommentText"/>
      </w:pPr>
    </w:p>
  </w:comment>
  <w:comment w:id="390" w:author="Dan Gavin" w:date="2022-03-21T10:06:00Z" w:initials="DG">
    <w:p w14:paraId="2243498F" w14:textId="1FCE9662" w:rsidR="00004B36" w:rsidRDefault="00004B36">
      <w:pPr>
        <w:pStyle w:val="CommentText"/>
      </w:pPr>
      <w:r>
        <w:rPr>
          <w:rStyle w:val="CommentReference"/>
        </w:rPr>
        <w:annotationRef/>
      </w:r>
      <w:r>
        <w:t>State up front if this was done only on the 18 mineral soil sites.  Was it also done on the colluvium and fan sites?  If not, then we need to state earlier that the colluvim and fan sites were only used for C14 dating.</w:t>
      </w:r>
    </w:p>
  </w:comment>
  <w:comment w:id="431" w:author="Dan Gavin" w:date="2022-03-21T09:34:00Z" w:initials="DG">
    <w:p w14:paraId="74A3A23C" w14:textId="6DD61000" w:rsidR="000A3BF8" w:rsidRDefault="000A3BF8">
      <w:pPr>
        <w:pStyle w:val="CommentText"/>
      </w:pPr>
      <w:r>
        <w:rPr>
          <w:rStyle w:val="CommentReference"/>
        </w:rPr>
        <w:annotationRef/>
      </w:r>
      <w:r>
        <w:t>update</w:t>
      </w:r>
    </w:p>
  </w:comment>
  <w:comment w:id="458" w:author="Dan Gavin" w:date="2022-03-21T10:26:00Z" w:initials="DG">
    <w:p w14:paraId="3825531D" w14:textId="70E7A512" w:rsidR="00957A7D" w:rsidRDefault="00957A7D">
      <w:pPr>
        <w:pStyle w:val="CommentText"/>
      </w:pPr>
      <w:r>
        <w:rPr>
          <w:rStyle w:val="CommentReference"/>
        </w:rPr>
        <w:annotationRef/>
      </w:r>
      <w:r>
        <w:t xml:space="preserve">These values are not shown.  How can you summarize the results for ridge vs hillslope vs valley?  More box plots?  A table?  </w:t>
      </w:r>
    </w:p>
  </w:comment>
  <w:comment w:id="459" w:author="Dan Gavin" w:date="2022-03-21T10:28:00Z" w:initials="DG">
    <w:p w14:paraId="6858AE06" w14:textId="2046CD97" w:rsidR="00B11938" w:rsidRDefault="00B11938">
      <w:pPr>
        <w:pStyle w:val="CommentText"/>
      </w:pPr>
      <w:r>
        <w:rPr>
          <w:rStyle w:val="CommentReference"/>
        </w:rPr>
        <w:annotationRef/>
      </w:r>
      <w:r>
        <w:t>First give results for total C</w:t>
      </w:r>
    </w:p>
  </w:comment>
  <w:comment w:id="461" w:author="Dan Gavin" w:date="2022-03-21T10:28:00Z" w:initials="DG">
    <w:p w14:paraId="71C2A1E7" w14:textId="093BA1A7" w:rsidR="005C6E7B" w:rsidRDefault="005C6E7B">
      <w:pPr>
        <w:pStyle w:val="CommentText"/>
      </w:pPr>
      <w:r>
        <w:rPr>
          <w:rStyle w:val="CommentReference"/>
        </w:rPr>
        <w:annotationRef/>
      </w:r>
      <w:r>
        <w:t>Not made yet?</w:t>
      </w:r>
    </w:p>
  </w:comment>
  <w:comment w:id="464" w:author="Dan Gavin" w:date="2022-03-21T10:19:00Z" w:initials="DG">
    <w:p w14:paraId="3A0CF8D9" w14:textId="7A5C26E0" w:rsidR="00075E30" w:rsidRDefault="00075E30">
      <w:pPr>
        <w:pStyle w:val="CommentText"/>
      </w:pPr>
      <w:r>
        <w:rPr>
          <w:rStyle w:val="CommentReference"/>
        </w:rPr>
        <w:annotationRef/>
      </w:r>
      <w:r>
        <w:t>I think this should be in the main paper!  Good table.</w:t>
      </w:r>
    </w:p>
  </w:comment>
  <w:comment w:id="470" w:author="Dan Gavin" w:date="2022-03-21T07:58:00Z" w:initials="DG">
    <w:p w14:paraId="2325BACC" w14:textId="704B0CB0" w:rsidR="00EC51D3" w:rsidRDefault="00EC51D3">
      <w:pPr>
        <w:pStyle w:val="CommentText"/>
      </w:pPr>
      <w:r>
        <w:rPr>
          <w:rStyle w:val="CommentReference"/>
        </w:rPr>
        <w:annotationRef/>
      </w:r>
      <w:r>
        <w:t>If using these terms (I think it is useful), they should be labeled on the map.</w:t>
      </w:r>
    </w:p>
  </w:comment>
  <w:comment w:id="478" w:author="Dan Gavin" w:date="2022-03-21T10:22:00Z" w:initials="DG">
    <w:p w14:paraId="52C0FDC3" w14:textId="7CD374A2" w:rsidR="0039186B" w:rsidRDefault="0039186B">
      <w:pPr>
        <w:pStyle w:val="CommentText"/>
      </w:pPr>
      <w:r>
        <w:rPr>
          <w:rStyle w:val="CommentReference"/>
        </w:rPr>
        <w:annotationRef/>
      </w:r>
      <w:r>
        <w:t xml:space="preserve">These will need to be updated using the min and max of the 2s age range.  </w:t>
      </w:r>
    </w:p>
  </w:comment>
  <w:comment w:id="538" w:author="Dan Gavin" w:date="2022-03-21T10:08:00Z" w:initials="DG">
    <w:p w14:paraId="2EABC0FB" w14:textId="1CC19600" w:rsidR="00133CC1" w:rsidRDefault="00133CC1">
      <w:pPr>
        <w:pStyle w:val="CommentText"/>
      </w:pPr>
      <w:r>
        <w:rPr>
          <w:rStyle w:val="CommentReference"/>
        </w:rPr>
        <w:annotationRef/>
      </w:r>
      <w:r>
        <w:t>If the corer sampled only to 30 cm, where did the 30-35 cm samples come from?</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6C0F611" w15:done="0"/>
  <w15:commentEx w15:paraId="72B8E47E" w15:done="0"/>
  <w15:commentEx w15:paraId="18B80394" w15:done="0"/>
  <w15:commentEx w15:paraId="218BF3B1" w15:done="0"/>
  <w15:commentEx w15:paraId="264E87CA" w15:done="0"/>
  <w15:commentEx w15:paraId="32499B32" w15:done="0"/>
  <w15:commentEx w15:paraId="09565C7F" w15:done="0"/>
  <w15:commentEx w15:paraId="211352D8" w15:done="0"/>
  <w15:commentEx w15:paraId="17D9139E" w15:done="0"/>
  <w15:commentEx w15:paraId="57B3E1DC" w15:done="0"/>
  <w15:commentEx w15:paraId="33459A68" w15:done="0"/>
  <w15:commentEx w15:paraId="35582599" w15:done="0"/>
  <w15:commentEx w15:paraId="1CB89086" w15:done="0"/>
  <w15:commentEx w15:paraId="7295FFF6" w15:done="0"/>
  <w15:commentEx w15:paraId="76DCC195" w15:done="0"/>
  <w15:commentEx w15:paraId="23CE9EAF" w15:done="0"/>
  <w15:commentEx w15:paraId="157D7D86" w15:done="0"/>
  <w15:commentEx w15:paraId="15B93807" w15:done="0"/>
  <w15:commentEx w15:paraId="0C3D81F1" w15:done="0"/>
  <w15:commentEx w15:paraId="65A10D6D" w15:done="0"/>
  <w15:commentEx w15:paraId="4688F604" w15:done="0"/>
  <w15:commentEx w15:paraId="2243498F" w15:done="0"/>
  <w15:commentEx w15:paraId="74A3A23C" w15:done="0"/>
  <w15:commentEx w15:paraId="3825531D" w15:done="0"/>
  <w15:commentEx w15:paraId="6858AE06" w15:done="0"/>
  <w15:commentEx w15:paraId="71C2A1E7" w15:done="0"/>
  <w15:commentEx w15:paraId="3A0CF8D9" w15:done="0"/>
  <w15:commentEx w15:paraId="2325BACC" w15:done="0"/>
  <w15:commentEx w15:paraId="52C0FDC3" w15:done="0"/>
  <w15:commentEx w15:paraId="2EABC0F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E2AB65" w16cex:dateUtc="2022-03-21T14:44:00Z"/>
  <w16cex:commentExtensible w16cex:durableId="25DA3D47" w16cex:dateUtc="2022-03-15T05:16:00Z"/>
  <w16cex:commentExtensible w16cex:durableId="25DAF5F2" w16cex:dateUtc="2022-03-15T18:24:00Z"/>
  <w16cex:commentExtensible w16cex:durableId="25DAF769" w16cex:dateUtc="2022-03-15T18:30:00Z"/>
  <w16cex:commentExtensible w16cex:durableId="25DAFB89" w16cex:dateUtc="2022-03-15T18:48:00Z"/>
  <w16cex:commentExtensible w16cex:durableId="25DAFB5E" w16cex:dateUtc="2022-03-15T18:47:00Z"/>
  <w16cex:commentExtensible w16cex:durableId="25DD70FB" w16cex:dateUtc="2022-03-17T15:34:00Z"/>
  <w16cex:commentExtensible w16cex:durableId="25DD71C8" w16cex:dateUtc="2022-03-17T15:37:00Z"/>
  <w16cex:commentExtensible w16cex:durableId="25DD827D" w16cex:dateUtc="2022-03-17T16:48:00Z"/>
  <w16cex:commentExtensible w16cex:durableId="25DD8860" w16cex:dateUtc="2022-03-17T17:13:00Z"/>
  <w16cex:commentExtensible w16cex:durableId="25DD8896" w16cex:dateUtc="2022-03-17T17:14:00Z"/>
  <w16cex:commentExtensible w16cex:durableId="25DD9037" w16cex:dateUtc="2022-03-17T17:47:00Z"/>
  <w16cex:commentExtensible w16cex:durableId="25E2AF90" w16cex:dateUtc="2022-03-21T15:02:00Z"/>
  <w16cex:commentExtensible w16cex:durableId="25DD9129" w16cex:dateUtc="2022-03-17T17:51:00Z"/>
  <w16cex:commentExtensible w16cex:durableId="25DD9452" w16cex:dateUtc="2022-03-17T18:04:00Z"/>
  <w16cex:commentExtensible w16cex:durableId="25E2BBEC" w16cex:dateUtc="2022-03-21T15:55:00Z"/>
  <w16cex:commentExtensible w16cex:durableId="25E2AFCA" w16cex:dateUtc="2022-03-21T15:03:00Z"/>
  <w16cex:commentExtensible w16cex:durableId="25E2BD95" w16cex:dateUtc="2022-03-21T16:02:00Z"/>
  <w16cex:commentExtensible w16cex:durableId="25E2CECA" w16cex:dateUtc="2022-03-21T17:15:00Z"/>
  <w16cex:commentExtensible w16cex:durableId="25E2CF01" w16cex:dateUtc="2022-03-21T17:16:00Z"/>
  <w16cex:commentExtensible w16cex:durableId="25E2BE5E" w16cex:dateUtc="2022-03-21T16:05:00Z"/>
  <w16cex:commentExtensible w16cex:durableId="25E2CC89" w16cex:dateUtc="2022-03-21T17:06:00Z"/>
  <w16cex:commentExtensible w16cex:durableId="25E2C53D" w16cex:dateUtc="2022-03-21T16:34:00Z"/>
  <w16cex:commentExtensible w16cex:durableId="25E2D172" w16cex:dateUtc="2022-03-21T17:26:00Z"/>
  <w16cex:commentExtensible w16cex:durableId="25E2D1B8" w16cex:dateUtc="2022-03-21T17:28:00Z"/>
  <w16cex:commentExtensible w16cex:durableId="25E2D1DD" w16cex:dateUtc="2022-03-21T17:28:00Z"/>
  <w16cex:commentExtensible w16cex:durableId="25E2CFC2" w16cex:dateUtc="2022-03-21T17:19:00Z"/>
  <w16cex:commentExtensible w16cex:durableId="25E2AE9F" w16cex:dateUtc="2022-03-21T14:58:00Z"/>
  <w16cex:commentExtensible w16cex:durableId="25E2D070" w16cex:dateUtc="2022-03-21T17:22:00Z"/>
  <w16cex:commentExtensible w16cex:durableId="25E2CD06" w16cex:dateUtc="2022-03-21T17:0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6C0F611" w16cid:durableId="25E2AB65"/>
  <w16cid:commentId w16cid:paraId="72B8E47E" w16cid:durableId="25DA3D47"/>
  <w16cid:commentId w16cid:paraId="18B80394" w16cid:durableId="25DAF5F2"/>
  <w16cid:commentId w16cid:paraId="218BF3B1" w16cid:durableId="25DAF769"/>
  <w16cid:commentId w16cid:paraId="264E87CA" w16cid:durableId="25DAFB89"/>
  <w16cid:commentId w16cid:paraId="32499B32" w16cid:durableId="25DAFB5E"/>
  <w16cid:commentId w16cid:paraId="09565C7F" w16cid:durableId="25DD70FB"/>
  <w16cid:commentId w16cid:paraId="211352D8" w16cid:durableId="25DD71C8"/>
  <w16cid:commentId w16cid:paraId="17D9139E" w16cid:durableId="25DD827D"/>
  <w16cid:commentId w16cid:paraId="57B3E1DC" w16cid:durableId="25DD8860"/>
  <w16cid:commentId w16cid:paraId="33459A68" w16cid:durableId="25DD8896"/>
  <w16cid:commentId w16cid:paraId="35582599" w16cid:durableId="25DD9037"/>
  <w16cid:commentId w16cid:paraId="1CB89086" w16cid:durableId="25E2AF90"/>
  <w16cid:commentId w16cid:paraId="7295FFF6" w16cid:durableId="25DD9129"/>
  <w16cid:commentId w16cid:paraId="76DCC195" w16cid:durableId="25DD9452"/>
  <w16cid:commentId w16cid:paraId="23CE9EAF" w16cid:durableId="25E2BBEC"/>
  <w16cid:commentId w16cid:paraId="157D7D86" w16cid:durableId="25E2AFCA"/>
  <w16cid:commentId w16cid:paraId="15B93807" w16cid:durableId="25E2BD95"/>
  <w16cid:commentId w16cid:paraId="0C3D81F1" w16cid:durableId="25E2CECA"/>
  <w16cid:commentId w16cid:paraId="65A10D6D" w16cid:durableId="25E2CF01"/>
  <w16cid:commentId w16cid:paraId="4688F604" w16cid:durableId="25E2BE5E"/>
  <w16cid:commentId w16cid:paraId="2243498F" w16cid:durableId="25E2CC89"/>
  <w16cid:commentId w16cid:paraId="74A3A23C" w16cid:durableId="25E2C53D"/>
  <w16cid:commentId w16cid:paraId="3825531D" w16cid:durableId="25E2D172"/>
  <w16cid:commentId w16cid:paraId="6858AE06" w16cid:durableId="25E2D1B8"/>
  <w16cid:commentId w16cid:paraId="71C2A1E7" w16cid:durableId="25E2D1DD"/>
  <w16cid:commentId w16cid:paraId="3A0CF8D9" w16cid:durableId="25E2CFC2"/>
  <w16cid:commentId w16cid:paraId="2325BACC" w16cid:durableId="25E2AE9F"/>
  <w16cid:commentId w16cid:paraId="52C0FDC3" w16cid:durableId="25E2D070"/>
  <w16cid:commentId w16cid:paraId="2EABC0FB" w16cid:durableId="25E2CD0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712360" w14:textId="77777777" w:rsidR="00DA159B" w:rsidRDefault="00DA159B">
      <w:r>
        <w:separator/>
      </w:r>
    </w:p>
  </w:endnote>
  <w:endnote w:type="continuationSeparator" w:id="0">
    <w:p w14:paraId="6516E261" w14:textId="77777777" w:rsidR="00DA159B" w:rsidRDefault="00DA159B">
      <w:r>
        <w:continuationSeparator/>
      </w:r>
    </w:p>
  </w:endnote>
  <w:endnote w:type="continuationNotice" w:id="1">
    <w:p w14:paraId="680D2859" w14:textId="77777777" w:rsidR="00DA159B" w:rsidRDefault="00DA159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Gungsuh">
    <w:panose1 w:val="02030600000101010101"/>
    <w:charset w:val="81"/>
    <w:family w:val="roman"/>
    <w:pitch w:val="variable"/>
    <w:sig w:usb0="B00002AF" w:usb1="69D77CFB" w:usb2="00000030" w:usb3="00000000" w:csb0="0008009F" w:csb1="00000000"/>
  </w:font>
  <w:font w:name="Times">
    <w:panose1 w:val="02000500000000000000"/>
    <w:charset w:val="00"/>
    <w:family w:val="auto"/>
    <w:pitch w:val="variable"/>
    <w:sig w:usb0="E00002FF" w:usb1="5000205A"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1B9" w14:textId="77777777" w:rsidR="006E2644" w:rsidRDefault="006E2644">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AA7C28" w14:textId="77777777" w:rsidR="00DA159B" w:rsidRDefault="00DA159B">
      <w:r>
        <w:separator/>
      </w:r>
    </w:p>
  </w:footnote>
  <w:footnote w:type="continuationSeparator" w:id="0">
    <w:p w14:paraId="30D30B92" w14:textId="77777777" w:rsidR="00DA159B" w:rsidRDefault="00DA159B">
      <w:r>
        <w:continuationSeparator/>
      </w:r>
    </w:p>
  </w:footnote>
  <w:footnote w:type="continuationNotice" w:id="1">
    <w:p w14:paraId="7497684F" w14:textId="77777777" w:rsidR="00DA159B" w:rsidRDefault="00DA159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1B7" w14:textId="77777777" w:rsidR="006E2644" w:rsidRDefault="006E2644">
    <w:pPr>
      <w:pBdr>
        <w:top w:val="nil"/>
        <w:left w:val="nil"/>
        <w:bottom w:val="nil"/>
        <w:right w:val="nil"/>
        <w:between w:val="nil"/>
      </w:pBdr>
      <w:tabs>
        <w:tab w:val="center" w:pos="4680"/>
        <w:tab w:val="right" w:pos="9360"/>
      </w:tabs>
      <w:jc w:val="right"/>
      <w:rPr>
        <w:color w:val="000000"/>
      </w:rPr>
    </w:pPr>
    <w:r>
      <w:rPr>
        <w:color w:val="000000"/>
      </w:rPr>
      <w:fldChar w:fldCharType="begin"/>
    </w:r>
    <w:r>
      <w:rPr>
        <w:color w:val="000000"/>
      </w:rPr>
      <w:instrText>PAGE</w:instrText>
    </w:r>
    <w:r>
      <w:rPr>
        <w:color w:val="000000"/>
      </w:rPr>
      <w:fldChar w:fldCharType="end"/>
    </w:r>
  </w:p>
  <w:p w14:paraId="000001B8" w14:textId="77777777" w:rsidR="006E2644" w:rsidRDefault="006E2644">
    <w:pPr>
      <w:pBdr>
        <w:top w:val="nil"/>
        <w:left w:val="nil"/>
        <w:bottom w:val="nil"/>
        <w:right w:val="nil"/>
        <w:between w:val="nil"/>
      </w:pBdr>
      <w:tabs>
        <w:tab w:val="center" w:pos="4680"/>
        <w:tab w:val="right" w:pos="9360"/>
      </w:tabs>
      <w:ind w:right="360"/>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1B5" w14:textId="00EACC05" w:rsidR="006E2644" w:rsidRDefault="006E2644">
    <w:pPr>
      <w:pBdr>
        <w:top w:val="nil"/>
        <w:left w:val="nil"/>
        <w:bottom w:val="nil"/>
        <w:right w:val="nil"/>
        <w:between w:val="nil"/>
      </w:pBdr>
      <w:tabs>
        <w:tab w:val="center" w:pos="4680"/>
        <w:tab w:val="right" w:pos="9360"/>
      </w:tabs>
      <w:jc w:val="right"/>
      <w:rPr>
        <w:color w:val="000000"/>
      </w:rPr>
    </w:pPr>
    <w:r>
      <w:rPr>
        <w:color w:val="000000"/>
      </w:rPr>
      <w:fldChar w:fldCharType="begin"/>
    </w:r>
    <w:r>
      <w:rPr>
        <w:color w:val="000000"/>
      </w:rPr>
      <w:instrText>PAGE</w:instrText>
    </w:r>
    <w:r>
      <w:rPr>
        <w:color w:val="000000"/>
      </w:rPr>
      <w:fldChar w:fldCharType="separate"/>
    </w:r>
    <w:r>
      <w:rPr>
        <w:noProof/>
        <w:color w:val="000000"/>
      </w:rPr>
      <w:t>2</w:t>
    </w:r>
    <w:r>
      <w:rPr>
        <w:color w:val="000000"/>
      </w:rPr>
      <w:fldChar w:fldCharType="end"/>
    </w:r>
  </w:p>
  <w:p w14:paraId="000001B6" w14:textId="77777777" w:rsidR="006E2644" w:rsidRDefault="006E2644">
    <w:pPr>
      <w:pBdr>
        <w:top w:val="nil"/>
        <w:left w:val="nil"/>
        <w:bottom w:val="nil"/>
        <w:right w:val="nil"/>
        <w:between w:val="nil"/>
      </w:pBdr>
      <w:tabs>
        <w:tab w:val="center" w:pos="4680"/>
        <w:tab w:val="right" w:pos="9360"/>
      </w:tabs>
      <w:ind w:right="360"/>
      <w:rPr>
        <w:color w:val="000000"/>
      </w:rPr>
    </w:pP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an Gavin">
    <w15:presenceInfo w15:providerId="AD" w15:userId="S::dgavin@uoregon.edu::fe03cac5-a61a-4f5b-b5c6-056fa6e62ea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trackRevisions/>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paperpile-doc-id" w:val="V538J688F179C791"/>
    <w:docVar w:name="paperpile-doc-name" w:val="HayesGavin_wd.docx"/>
  </w:docVars>
  <w:rsids>
    <w:rsidRoot w:val="008700DA"/>
    <w:rsid w:val="00004B36"/>
    <w:rsid w:val="000052EA"/>
    <w:rsid w:val="000238F8"/>
    <w:rsid w:val="00037F2C"/>
    <w:rsid w:val="000419A1"/>
    <w:rsid w:val="00067200"/>
    <w:rsid w:val="00070C19"/>
    <w:rsid w:val="00075E30"/>
    <w:rsid w:val="00081C6A"/>
    <w:rsid w:val="00082825"/>
    <w:rsid w:val="0008584A"/>
    <w:rsid w:val="00086774"/>
    <w:rsid w:val="00086B19"/>
    <w:rsid w:val="000A0DFB"/>
    <w:rsid w:val="000A3BF8"/>
    <w:rsid w:val="000B47A7"/>
    <w:rsid w:val="000D7D38"/>
    <w:rsid w:val="00101D6D"/>
    <w:rsid w:val="00121B3A"/>
    <w:rsid w:val="00133CC1"/>
    <w:rsid w:val="0014163E"/>
    <w:rsid w:val="001637C1"/>
    <w:rsid w:val="001A5DB9"/>
    <w:rsid w:val="001C3446"/>
    <w:rsid w:val="001D4736"/>
    <w:rsid w:val="001D6D34"/>
    <w:rsid w:val="00210298"/>
    <w:rsid w:val="00227B07"/>
    <w:rsid w:val="00230173"/>
    <w:rsid w:val="00232961"/>
    <w:rsid w:val="002475F7"/>
    <w:rsid w:val="00252E5F"/>
    <w:rsid w:val="00255E86"/>
    <w:rsid w:val="00263EB8"/>
    <w:rsid w:val="00264D15"/>
    <w:rsid w:val="0029214F"/>
    <w:rsid w:val="00292E28"/>
    <w:rsid w:val="00297495"/>
    <w:rsid w:val="002A7142"/>
    <w:rsid w:val="002B06E9"/>
    <w:rsid w:val="002B793C"/>
    <w:rsid w:val="002C0112"/>
    <w:rsid w:val="002C5E2F"/>
    <w:rsid w:val="003071EA"/>
    <w:rsid w:val="00311A92"/>
    <w:rsid w:val="00315DA1"/>
    <w:rsid w:val="003371E0"/>
    <w:rsid w:val="00351344"/>
    <w:rsid w:val="00353886"/>
    <w:rsid w:val="003802F9"/>
    <w:rsid w:val="00385558"/>
    <w:rsid w:val="0039186B"/>
    <w:rsid w:val="003948EF"/>
    <w:rsid w:val="00396C11"/>
    <w:rsid w:val="003D0DBA"/>
    <w:rsid w:val="0040431E"/>
    <w:rsid w:val="00420C1B"/>
    <w:rsid w:val="00425BBC"/>
    <w:rsid w:val="00476D85"/>
    <w:rsid w:val="00481594"/>
    <w:rsid w:val="00481854"/>
    <w:rsid w:val="00484566"/>
    <w:rsid w:val="00497E9B"/>
    <w:rsid w:val="004B0528"/>
    <w:rsid w:val="004E775F"/>
    <w:rsid w:val="004F5FA2"/>
    <w:rsid w:val="00504DB7"/>
    <w:rsid w:val="00505986"/>
    <w:rsid w:val="00510C83"/>
    <w:rsid w:val="00524322"/>
    <w:rsid w:val="00526087"/>
    <w:rsid w:val="00546008"/>
    <w:rsid w:val="00551FE2"/>
    <w:rsid w:val="0057399B"/>
    <w:rsid w:val="005A4C84"/>
    <w:rsid w:val="005A6E9B"/>
    <w:rsid w:val="005B4837"/>
    <w:rsid w:val="005C6E7B"/>
    <w:rsid w:val="005D0E4C"/>
    <w:rsid w:val="005F22BA"/>
    <w:rsid w:val="005F4CBD"/>
    <w:rsid w:val="00604B43"/>
    <w:rsid w:val="00631472"/>
    <w:rsid w:val="00644ED4"/>
    <w:rsid w:val="00651A52"/>
    <w:rsid w:val="0065301B"/>
    <w:rsid w:val="006708C0"/>
    <w:rsid w:val="00671A4A"/>
    <w:rsid w:val="00680B1C"/>
    <w:rsid w:val="006C3190"/>
    <w:rsid w:val="006D2629"/>
    <w:rsid w:val="006E2644"/>
    <w:rsid w:val="00713BB5"/>
    <w:rsid w:val="0071579E"/>
    <w:rsid w:val="0072364E"/>
    <w:rsid w:val="00736D6B"/>
    <w:rsid w:val="007419F4"/>
    <w:rsid w:val="00750FC6"/>
    <w:rsid w:val="00761E99"/>
    <w:rsid w:val="007A1F63"/>
    <w:rsid w:val="007B3DDA"/>
    <w:rsid w:val="007D244E"/>
    <w:rsid w:val="007E772D"/>
    <w:rsid w:val="00822C1C"/>
    <w:rsid w:val="00862482"/>
    <w:rsid w:val="00864940"/>
    <w:rsid w:val="00867E04"/>
    <w:rsid w:val="008700DA"/>
    <w:rsid w:val="008751FA"/>
    <w:rsid w:val="008779FC"/>
    <w:rsid w:val="00896215"/>
    <w:rsid w:val="00897959"/>
    <w:rsid w:val="008A4AE4"/>
    <w:rsid w:val="008B0E2A"/>
    <w:rsid w:val="008D316A"/>
    <w:rsid w:val="008E3E25"/>
    <w:rsid w:val="008E6037"/>
    <w:rsid w:val="00903CD2"/>
    <w:rsid w:val="009244F4"/>
    <w:rsid w:val="009279F9"/>
    <w:rsid w:val="00950DCC"/>
    <w:rsid w:val="00957A7D"/>
    <w:rsid w:val="009617C2"/>
    <w:rsid w:val="00970AAB"/>
    <w:rsid w:val="00971D5C"/>
    <w:rsid w:val="00972067"/>
    <w:rsid w:val="00973DC2"/>
    <w:rsid w:val="009868CB"/>
    <w:rsid w:val="009918D1"/>
    <w:rsid w:val="00997279"/>
    <w:rsid w:val="009A46E5"/>
    <w:rsid w:val="009B78CC"/>
    <w:rsid w:val="009C1912"/>
    <w:rsid w:val="009C6F8D"/>
    <w:rsid w:val="009F3BD8"/>
    <w:rsid w:val="00A0795E"/>
    <w:rsid w:val="00A10A16"/>
    <w:rsid w:val="00A10DD2"/>
    <w:rsid w:val="00A136B3"/>
    <w:rsid w:val="00A63733"/>
    <w:rsid w:val="00AB1951"/>
    <w:rsid w:val="00AB3480"/>
    <w:rsid w:val="00AE0891"/>
    <w:rsid w:val="00AE76E3"/>
    <w:rsid w:val="00B04401"/>
    <w:rsid w:val="00B11938"/>
    <w:rsid w:val="00B130CF"/>
    <w:rsid w:val="00B161B8"/>
    <w:rsid w:val="00B2297A"/>
    <w:rsid w:val="00B4285D"/>
    <w:rsid w:val="00B47A81"/>
    <w:rsid w:val="00B62A7B"/>
    <w:rsid w:val="00B6739A"/>
    <w:rsid w:val="00B81F54"/>
    <w:rsid w:val="00B8636D"/>
    <w:rsid w:val="00BB6385"/>
    <w:rsid w:val="00BC1476"/>
    <w:rsid w:val="00BE1340"/>
    <w:rsid w:val="00BF4BE4"/>
    <w:rsid w:val="00C42E0F"/>
    <w:rsid w:val="00C45E27"/>
    <w:rsid w:val="00C5016E"/>
    <w:rsid w:val="00C513A4"/>
    <w:rsid w:val="00C573B7"/>
    <w:rsid w:val="00C61599"/>
    <w:rsid w:val="00C65DB1"/>
    <w:rsid w:val="00C71736"/>
    <w:rsid w:val="00C816CD"/>
    <w:rsid w:val="00C9636E"/>
    <w:rsid w:val="00CC29AB"/>
    <w:rsid w:val="00CD38E2"/>
    <w:rsid w:val="00D33074"/>
    <w:rsid w:val="00D35D8E"/>
    <w:rsid w:val="00D4364A"/>
    <w:rsid w:val="00D52FE0"/>
    <w:rsid w:val="00D838B9"/>
    <w:rsid w:val="00DA159B"/>
    <w:rsid w:val="00DB0CB9"/>
    <w:rsid w:val="00DE6BC5"/>
    <w:rsid w:val="00DF1D1D"/>
    <w:rsid w:val="00E13FA0"/>
    <w:rsid w:val="00E36A2D"/>
    <w:rsid w:val="00E414BC"/>
    <w:rsid w:val="00E57B1F"/>
    <w:rsid w:val="00E80052"/>
    <w:rsid w:val="00EA2E8F"/>
    <w:rsid w:val="00EC1FA3"/>
    <w:rsid w:val="00EC51D3"/>
    <w:rsid w:val="00EE2F87"/>
    <w:rsid w:val="00F20FB5"/>
    <w:rsid w:val="00F31D63"/>
    <w:rsid w:val="00F61C5E"/>
    <w:rsid w:val="00F66733"/>
    <w:rsid w:val="00F73335"/>
    <w:rsid w:val="00F947B5"/>
    <w:rsid w:val="00FA1EE6"/>
    <w:rsid w:val="00FB2B44"/>
    <w:rsid w:val="00FD0BCC"/>
    <w:rsid w:val="00FF1AA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70DFE6"/>
  <w15:docId w15:val="{5A4C3226-3CB1-044C-A4D2-21CD5B69DA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1693"/>
  </w:style>
  <w:style w:type="paragraph" w:styleId="Heading1">
    <w:name w:val="heading 1"/>
    <w:basedOn w:val="Normal"/>
    <w:next w:val="Normal"/>
    <w:link w:val="Heading1Char"/>
    <w:uiPriority w:val="9"/>
    <w:qFormat/>
    <w:rsid w:val="000E3ED6"/>
    <w:pPr>
      <w:keepNext/>
      <w:keepLines/>
      <w:spacing w:before="240"/>
      <w:outlineLvl w:val="0"/>
    </w:pPr>
    <w:rPr>
      <w:rFonts w:eastAsiaTheme="majorEastAsia"/>
      <w:b/>
      <w:color w:val="000000" w:themeColor="text1"/>
    </w:rPr>
  </w:style>
  <w:style w:type="paragraph" w:styleId="Heading2">
    <w:name w:val="heading 2"/>
    <w:basedOn w:val="Normal"/>
    <w:next w:val="Normal"/>
    <w:link w:val="Heading2Char"/>
    <w:uiPriority w:val="9"/>
    <w:unhideWhenUsed/>
    <w:qFormat/>
    <w:rsid w:val="000E3ED6"/>
    <w:pPr>
      <w:keepNext/>
      <w:keepLines/>
      <w:spacing w:before="40" w:line="480" w:lineRule="auto"/>
      <w:outlineLvl w:val="1"/>
    </w:pPr>
    <w:rPr>
      <w:rFonts w:eastAsiaTheme="majorEastAsia" w:cstheme="majorBidi"/>
      <w:b/>
      <w:i/>
      <w:color w:val="000000" w:themeColor="text1"/>
      <w:szCs w:val="26"/>
    </w:rPr>
  </w:style>
  <w:style w:type="paragraph" w:styleId="Heading3">
    <w:name w:val="heading 3"/>
    <w:basedOn w:val="Normal"/>
    <w:next w:val="Normal"/>
    <w:link w:val="Heading3Char"/>
    <w:uiPriority w:val="9"/>
    <w:unhideWhenUsed/>
    <w:qFormat/>
    <w:rsid w:val="000E3ED6"/>
    <w:pPr>
      <w:keepNext/>
      <w:keepLines/>
      <w:spacing w:before="40" w:line="480" w:lineRule="auto"/>
      <w:outlineLvl w:val="2"/>
    </w:pPr>
    <w:rPr>
      <w:rFonts w:eastAsiaTheme="majorEastAsia" w:cstheme="majorBidi"/>
      <w:i/>
      <w:color w:val="000000" w:themeColor="text1"/>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E3ED6"/>
    <w:pPr>
      <w:contextualSpacing/>
    </w:pPr>
    <w:rPr>
      <w:rFonts w:asciiTheme="majorHAnsi" w:eastAsiaTheme="majorEastAsia" w:hAnsiTheme="majorHAnsi" w:cstheme="majorBidi"/>
      <w:spacing w:val="-10"/>
      <w:kern w:val="28"/>
      <w:sz w:val="56"/>
      <w:szCs w:val="56"/>
    </w:rPr>
  </w:style>
  <w:style w:type="paragraph" w:styleId="BalloonText">
    <w:name w:val="Balloon Text"/>
    <w:basedOn w:val="Normal"/>
    <w:link w:val="BalloonTextChar"/>
    <w:uiPriority w:val="99"/>
    <w:semiHidden/>
    <w:unhideWhenUsed/>
    <w:rsid w:val="00C31693"/>
    <w:rPr>
      <w:rFonts w:eastAsiaTheme="minorHAnsi"/>
      <w:sz w:val="18"/>
      <w:szCs w:val="18"/>
    </w:rPr>
  </w:style>
  <w:style w:type="character" w:customStyle="1" w:styleId="BalloonTextChar">
    <w:name w:val="Balloon Text Char"/>
    <w:basedOn w:val="DefaultParagraphFont"/>
    <w:link w:val="BalloonText"/>
    <w:uiPriority w:val="99"/>
    <w:semiHidden/>
    <w:rsid w:val="00C31693"/>
    <w:rPr>
      <w:rFonts w:ascii="Times New Roman" w:hAnsi="Times New Roman" w:cs="Times New Roman"/>
      <w:sz w:val="18"/>
      <w:szCs w:val="18"/>
    </w:rPr>
  </w:style>
  <w:style w:type="character" w:styleId="LineNumber">
    <w:name w:val="line number"/>
    <w:basedOn w:val="DefaultParagraphFont"/>
    <w:uiPriority w:val="99"/>
    <w:semiHidden/>
    <w:unhideWhenUsed/>
    <w:rsid w:val="00C31693"/>
  </w:style>
  <w:style w:type="character" w:styleId="CommentReference">
    <w:name w:val="annotation reference"/>
    <w:basedOn w:val="DefaultParagraphFont"/>
    <w:uiPriority w:val="99"/>
    <w:semiHidden/>
    <w:unhideWhenUsed/>
    <w:rsid w:val="00E45964"/>
    <w:rPr>
      <w:sz w:val="16"/>
      <w:szCs w:val="16"/>
    </w:rPr>
  </w:style>
  <w:style w:type="paragraph" w:styleId="CommentText">
    <w:name w:val="annotation text"/>
    <w:basedOn w:val="Normal"/>
    <w:link w:val="CommentTextChar"/>
    <w:uiPriority w:val="99"/>
    <w:semiHidden/>
    <w:unhideWhenUsed/>
    <w:rsid w:val="00E45964"/>
    <w:rPr>
      <w:sz w:val="20"/>
      <w:szCs w:val="20"/>
    </w:rPr>
  </w:style>
  <w:style w:type="character" w:customStyle="1" w:styleId="CommentTextChar">
    <w:name w:val="Comment Text Char"/>
    <w:basedOn w:val="DefaultParagraphFont"/>
    <w:link w:val="CommentText"/>
    <w:uiPriority w:val="99"/>
    <w:semiHidden/>
    <w:rsid w:val="00E45964"/>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E45964"/>
    <w:rPr>
      <w:b/>
      <w:bCs/>
    </w:rPr>
  </w:style>
  <w:style w:type="character" w:customStyle="1" w:styleId="CommentSubjectChar">
    <w:name w:val="Comment Subject Char"/>
    <w:basedOn w:val="CommentTextChar"/>
    <w:link w:val="CommentSubject"/>
    <w:uiPriority w:val="99"/>
    <w:semiHidden/>
    <w:rsid w:val="00E45964"/>
    <w:rPr>
      <w:rFonts w:ascii="Times New Roman" w:eastAsia="Times New Roman" w:hAnsi="Times New Roman" w:cs="Times New Roman"/>
      <w:b/>
      <w:bCs/>
      <w:sz w:val="20"/>
      <w:szCs w:val="20"/>
    </w:rPr>
  </w:style>
  <w:style w:type="table" w:styleId="PlainTable5">
    <w:name w:val="Plain Table 5"/>
    <w:basedOn w:val="TableNormal"/>
    <w:uiPriority w:val="45"/>
    <w:rsid w:val="00ED53D2"/>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Header">
    <w:name w:val="header"/>
    <w:basedOn w:val="Normal"/>
    <w:link w:val="HeaderChar"/>
    <w:uiPriority w:val="99"/>
    <w:unhideWhenUsed/>
    <w:rsid w:val="005F10A6"/>
    <w:pPr>
      <w:tabs>
        <w:tab w:val="center" w:pos="4680"/>
        <w:tab w:val="right" w:pos="9360"/>
      </w:tabs>
    </w:pPr>
  </w:style>
  <w:style w:type="character" w:customStyle="1" w:styleId="HeaderChar">
    <w:name w:val="Header Char"/>
    <w:basedOn w:val="DefaultParagraphFont"/>
    <w:link w:val="Header"/>
    <w:uiPriority w:val="99"/>
    <w:rsid w:val="005F10A6"/>
    <w:rPr>
      <w:rFonts w:ascii="Times New Roman" w:eastAsia="Times New Roman" w:hAnsi="Times New Roman" w:cs="Times New Roman"/>
    </w:rPr>
  </w:style>
  <w:style w:type="character" w:styleId="PageNumber">
    <w:name w:val="page number"/>
    <w:basedOn w:val="DefaultParagraphFont"/>
    <w:uiPriority w:val="99"/>
    <w:semiHidden/>
    <w:unhideWhenUsed/>
    <w:rsid w:val="005F10A6"/>
  </w:style>
  <w:style w:type="table" w:styleId="PlainTable4">
    <w:name w:val="Plain Table 4"/>
    <w:basedOn w:val="TableNormal"/>
    <w:uiPriority w:val="44"/>
    <w:rsid w:val="006D2273"/>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
    <w:name w:val="Table Grid"/>
    <w:basedOn w:val="TableNormal"/>
    <w:uiPriority w:val="39"/>
    <w:rsid w:val="006D2273"/>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FFF" w:themeFill="background1"/>
    </w:tcPr>
  </w:style>
  <w:style w:type="character" w:styleId="Hyperlink">
    <w:name w:val="Hyperlink"/>
    <w:basedOn w:val="DefaultParagraphFont"/>
    <w:uiPriority w:val="99"/>
    <w:unhideWhenUsed/>
    <w:rsid w:val="00640D8F"/>
    <w:rPr>
      <w:color w:val="0563C1" w:themeColor="hyperlink"/>
      <w:u w:val="single"/>
    </w:rPr>
  </w:style>
  <w:style w:type="character" w:styleId="UnresolvedMention">
    <w:name w:val="Unresolved Mention"/>
    <w:basedOn w:val="DefaultParagraphFont"/>
    <w:uiPriority w:val="99"/>
    <w:semiHidden/>
    <w:unhideWhenUsed/>
    <w:rsid w:val="00640D8F"/>
    <w:rPr>
      <w:color w:val="605E5C"/>
      <w:shd w:val="clear" w:color="auto" w:fill="E1DFDD"/>
    </w:rPr>
  </w:style>
  <w:style w:type="paragraph" w:styleId="Footer">
    <w:name w:val="footer"/>
    <w:basedOn w:val="Normal"/>
    <w:link w:val="FooterChar"/>
    <w:uiPriority w:val="99"/>
    <w:unhideWhenUsed/>
    <w:rsid w:val="00124956"/>
    <w:pPr>
      <w:tabs>
        <w:tab w:val="center" w:pos="4680"/>
        <w:tab w:val="right" w:pos="9360"/>
      </w:tabs>
    </w:pPr>
  </w:style>
  <w:style w:type="character" w:customStyle="1" w:styleId="FooterChar">
    <w:name w:val="Footer Char"/>
    <w:basedOn w:val="DefaultParagraphFont"/>
    <w:link w:val="Footer"/>
    <w:uiPriority w:val="99"/>
    <w:rsid w:val="00124956"/>
    <w:rPr>
      <w:rFonts w:ascii="Times New Roman" w:eastAsia="Times New Roman" w:hAnsi="Times New Roman" w:cs="Times New Roman"/>
    </w:rPr>
  </w:style>
  <w:style w:type="character" w:customStyle="1" w:styleId="TitleChar">
    <w:name w:val="Title Char"/>
    <w:basedOn w:val="DefaultParagraphFont"/>
    <w:link w:val="Title"/>
    <w:uiPriority w:val="10"/>
    <w:rsid w:val="000E3ED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E3ED6"/>
    <w:rPr>
      <w:rFonts w:ascii="Times New Roman" w:eastAsiaTheme="majorEastAsia" w:hAnsi="Times New Roman" w:cs="Times New Roman"/>
      <w:b/>
      <w:color w:val="000000" w:themeColor="text1"/>
    </w:rPr>
  </w:style>
  <w:style w:type="character" w:customStyle="1" w:styleId="Heading2Char">
    <w:name w:val="Heading 2 Char"/>
    <w:basedOn w:val="DefaultParagraphFont"/>
    <w:link w:val="Heading2"/>
    <w:uiPriority w:val="9"/>
    <w:rsid w:val="000E3ED6"/>
    <w:rPr>
      <w:rFonts w:ascii="Times New Roman" w:eastAsiaTheme="majorEastAsia" w:hAnsi="Times New Roman" w:cstheme="majorBidi"/>
      <w:b/>
      <w:i/>
      <w:color w:val="000000" w:themeColor="text1"/>
      <w:szCs w:val="26"/>
    </w:rPr>
  </w:style>
  <w:style w:type="character" w:customStyle="1" w:styleId="Heading3Char">
    <w:name w:val="Heading 3 Char"/>
    <w:basedOn w:val="DefaultParagraphFont"/>
    <w:link w:val="Heading3"/>
    <w:uiPriority w:val="9"/>
    <w:rsid w:val="000E3ED6"/>
    <w:rPr>
      <w:rFonts w:ascii="Times New Roman" w:eastAsiaTheme="majorEastAsia" w:hAnsi="Times New Roman" w:cstheme="majorBidi"/>
      <w:i/>
      <w:color w:val="000000" w:themeColor="text1"/>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tcPr>
      <w:shd w:val="clear" w:color="auto" w:fill="FFFFFF"/>
    </w:tcPr>
  </w:style>
  <w:style w:type="character" w:customStyle="1" w:styleId="UnresolvedMention1">
    <w:name w:val="Unresolved Mention1"/>
    <w:basedOn w:val="DefaultParagraphFont"/>
    <w:uiPriority w:val="99"/>
    <w:semiHidden/>
    <w:unhideWhenUsed/>
    <w:rsid w:val="00750FC6"/>
    <w:rPr>
      <w:color w:val="605E5C"/>
      <w:shd w:val="clear" w:color="auto" w:fill="E1DFDD"/>
    </w:rPr>
  </w:style>
  <w:style w:type="paragraph" w:styleId="Revision">
    <w:name w:val="Revision"/>
    <w:hidden/>
    <w:uiPriority w:val="99"/>
    <w:semiHidden/>
    <w:rsid w:val="00BF4BE4"/>
  </w:style>
  <w:style w:type="character" w:styleId="Strong">
    <w:name w:val="Strong"/>
    <w:basedOn w:val="DefaultParagraphFont"/>
    <w:uiPriority w:val="22"/>
    <w:qFormat/>
    <w:rsid w:val="002B06E9"/>
    <w:rPr>
      <w:b/>
      <w:bCs/>
    </w:rPr>
  </w:style>
  <w:style w:type="character" w:styleId="FollowedHyperlink">
    <w:name w:val="FollowedHyperlink"/>
    <w:basedOn w:val="DefaultParagraphFont"/>
    <w:uiPriority w:val="99"/>
    <w:semiHidden/>
    <w:unhideWhenUsed/>
    <w:rsid w:val="00644ED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6379436">
      <w:bodyDiv w:val="1"/>
      <w:marLeft w:val="0"/>
      <w:marRight w:val="0"/>
      <w:marTop w:val="0"/>
      <w:marBottom w:val="0"/>
      <w:divBdr>
        <w:top w:val="none" w:sz="0" w:space="0" w:color="auto"/>
        <w:left w:val="none" w:sz="0" w:space="0" w:color="auto"/>
        <w:bottom w:val="none" w:sz="0" w:space="0" w:color="auto"/>
        <w:right w:val="none" w:sz="0" w:space="0" w:color="auto"/>
      </w:divBdr>
    </w:div>
    <w:div w:id="347757447">
      <w:bodyDiv w:val="1"/>
      <w:marLeft w:val="0"/>
      <w:marRight w:val="0"/>
      <w:marTop w:val="0"/>
      <w:marBottom w:val="0"/>
      <w:divBdr>
        <w:top w:val="none" w:sz="0" w:space="0" w:color="auto"/>
        <w:left w:val="none" w:sz="0" w:space="0" w:color="auto"/>
        <w:bottom w:val="none" w:sz="0" w:space="0" w:color="auto"/>
        <w:right w:val="none" w:sz="0" w:space="0" w:color="auto"/>
      </w:divBdr>
      <w:divsChild>
        <w:div w:id="1286618444">
          <w:marLeft w:val="0"/>
          <w:marRight w:val="0"/>
          <w:marTop w:val="0"/>
          <w:marBottom w:val="0"/>
          <w:divBdr>
            <w:top w:val="none" w:sz="0" w:space="0" w:color="auto"/>
            <w:left w:val="none" w:sz="0" w:space="0" w:color="auto"/>
            <w:bottom w:val="none" w:sz="0" w:space="0" w:color="auto"/>
            <w:right w:val="none" w:sz="0" w:space="0" w:color="auto"/>
          </w:divBdr>
          <w:divsChild>
            <w:div w:id="1829319849">
              <w:marLeft w:val="0"/>
              <w:marRight w:val="0"/>
              <w:marTop w:val="0"/>
              <w:marBottom w:val="0"/>
              <w:divBdr>
                <w:top w:val="none" w:sz="0" w:space="0" w:color="auto"/>
                <w:left w:val="none" w:sz="0" w:space="0" w:color="auto"/>
                <w:bottom w:val="none" w:sz="0" w:space="0" w:color="auto"/>
                <w:right w:val="none" w:sz="0" w:space="0" w:color="auto"/>
              </w:divBdr>
              <w:divsChild>
                <w:div w:id="1514756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1274177">
      <w:bodyDiv w:val="1"/>
      <w:marLeft w:val="0"/>
      <w:marRight w:val="0"/>
      <w:marTop w:val="0"/>
      <w:marBottom w:val="0"/>
      <w:divBdr>
        <w:top w:val="none" w:sz="0" w:space="0" w:color="auto"/>
        <w:left w:val="none" w:sz="0" w:space="0" w:color="auto"/>
        <w:bottom w:val="none" w:sz="0" w:space="0" w:color="auto"/>
        <w:right w:val="none" w:sz="0" w:space="0" w:color="auto"/>
      </w:divBdr>
    </w:div>
    <w:div w:id="424349698">
      <w:bodyDiv w:val="1"/>
      <w:marLeft w:val="0"/>
      <w:marRight w:val="0"/>
      <w:marTop w:val="0"/>
      <w:marBottom w:val="0"/>
      <w:divBdr>
        <w:top w:val="none" w:sz="0" w:space="0" w:color="auto"/>
        <w:left w:val="none" w:sz="0" w:space="0" w:color="auto"/>
        <w:bottom w:val="none" w:sz="0" w:space="0" w:color="auto"/>
        <w:right w:val="none" w:sz="0" w:space="0" w:color="auto"/>
      </w:divBdr>
    </w:div>
    <w:div w:id="438531042">
      <w:bodyDiv w:val="1"/>
      <w:marLeft w:val="0"/>
      <w:marRight w:val="0"/>
      <w:marTop w:val="0"/>
      <w:marBottom w:val="0"/>
      <w:divBdr>
        <w:top w:val="none" w:sz="0" w:space="0" w:color="auto"/>
        <w:left w:val="none" w:sz="0" w:space="0" w:color="auto"/>
        <w:bottom w:val="none" w:sz="0" w:space="0" w:color="auto"/>
        <w:right w:val="none" w:sz="0" w:space="0" w:color="auto"/>
      </w:divBdr>
    </w:div>
    <w:div w:id="516966319">
      <w:bodyDiv w:val="1"/>
      <w:marLeft w:val="0"/>
      <w:marRight w:val="0"/>
      <w:marTop w:val="0"/>
      <w:marBottom w:val="0"/>
      <w:divBdr>
        <w:top w:val="none" w:sz="0" w:space="0" w:color="auto"/>
        <w:left w:val="none" w:sz="0" w:space="0" w:color="auto"/>
        <w:bottom w:val="none" w:sz="0" w:space="0" w:color="auto"/>
        <w:right w:val="none" w:sz="0" w:space="0" w:color="auto"/>
      </w:divBdr>
    </w:div>
    <w:div w:id="735906122">
      <w:bodyDiv w:val="1"/>
      <w:marLeft w:val="0"/>
      <w:marRight w:val="0"/>
      <w:marTop w:val="0"/>
      <w:marBottom w:val="0"/>
      <w:divBdr>
        <w:top w:val="none" w:sz="0" w:space="0" w:color="auto"/>
        <w:left w:val="none" w:sz="0" w:space="0" w:color="auto"/>
        <w:bottom w:val="none" w:sz="0" w:space="0" w:color="auto"/>
        <w:right w:val="none" w:sz="0" w:space="0" w:color="auto"/>
      </w:divBdr>
    </w:div>
    <w:div w:id="908998296">
      <w:bodyDiv w:val="1"/>
      <w:marLeft w:val="0"/>
      <w:marRight w:val="0"/>
      <w:marTop w:val="0"/>
      <w:marBottom w:val="0"/>
      <w:divBdr>
        <w:top w:val="none" w:sz="0" w:space="0" w:color="auto"/>
        <w:left w:val="none" w:sz="0" w:space="0" w:color="auto"/>
        <w:bottom w:val="none" w:sz="0" w:space="0" w:color="auto"/>
        <w:right w:val="none" w:sz="0" w:space="0" w:color="auto"/>
      </w:divBdr>
    </w:div>
    <w:div w:id="935408910">
      <w:bodyDiv w:val="1"/>
      <w:marLeft w:val="0"/>
      <w:marRight w:val="0"/>
      <w:marTop w:val="0"/>
      <w:marBottom w:val="0"/>
      <w:divBdr>
        <w:top w:val="none" w:sz="0" w:space="0" w:color="auto"/>
        <w:left w:val="none" w:sz="0" w:space="0" w:color="auto"/>
        <w:bottom w:val="none" w:sz="0" w:space="0" w:color="auto"/>
        <w:right w:val="none" w:sz="0" w:space="0" w:color="auto"/>
      </w:divBdr>
      <w:divsChild>
        <w:div w:id="683747225">
          <w:marLeft w:val="480"/>
          <w:marRight w:val="0"/>
          <w:marTop w:val="0"/>
          <w:marBottom w:val="0"/>
          <w:divBdr>
            <w:top w:val="none" w:sz="0" w:space="0" w:color="auto"/>
            <w:left w:val="none" w:sz="0" w:space="0" w:color="auto"/>
            <w:bottom w:val="none" w:sz="0" w:space="0" w:color="auto"/>
            <w:right w:val="none" w:sz="0" w:space="0" w:color="auto"/>
          </w:divBdr>
          <w:divsChild>
            <w:div w:id="1053390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992129">
      <w:bodyDiv w:val="1"/>
      <w:marLeft w:val="0"/>
      <w:marRight w:val="0"/>
      <w:marTop w:val="0"/>
      <w:marBottom w:val="0"/>
      <w:divBdr>
        <w:top w:val="none" w:sz="0" w:space="0" w:color="auto"/>
        <w:left w:val="none" w:sz="0" w:space="0" w:color="auto"/>
        <w:bottom w:val="none" w:sz="0" w:space="0" w:color="auto"/>
        <w:right w:val="none" w:sz="0" w:space="0" w:color="auto"/>
      </w:divBdr>
    </w:div>
    <w:div w:id="1121142991">
      <w:bodyDiv w:val="1"/>
      <w:marLeft w:val="0"/>
      <w:marRight w:val="0"/>
      <w:marTop w:val="0"/>
      <w:marBottom w:val="0"/>
      <w:divBdr>
        <w:top w:val="none" w:sz="0" w:space="0" w:color="auto"/>
        <w:left w:val="none" w:sz="0" w:space="0" w:color="auto"/>
        <w:bottom w:val="none" w:sz="0" w:space="0" w:color="auto"/>
        <w:right w:val="none" w:sz="0" w:space="0" w:color="auto"/>
      </w:divBdr>
    </w:div>
    <w:div w:id="1128815136">
      <w:bodyDiv w:val="1"/>
      <w:marLeft w:val="0"/>
      <w:marRight w:val="0"/>
      <w:marTop w:val="0"/>
      <w:marBottom w:val="0"/>
      <w:divBdr>
        <w:top w:val="none" w:sz="0" w:space="0" w:color="auto"/>
        <w:left w:val="none" w:sz="0" w:space="0" w:color="auto"/>
        <w:bottom w:val="none" w:sz="0" w:space="0" w:color="auto"/>
        <w:right w:val="none" w:sz="0" w:space="0" w:color="auto"/>
      </w:divBdr>
      <w:divsChild>
        <w:div w:id="605501893">
          <w:marLeft w:val="480"/>
          <w:marRight w:val="0"/>
          <w:marTop w:val="0"/>
          <w:marBottom w:val="0"/>
          <w:divBdr>
            <w:top w:val="none" w:sz="0" w:space="0" w:color="auto"/>
            <w:left w:val="none" w:sz="0" w:space="0" w:color="auto"/>
            <w:bottom w:val="none" w:sz="0" w:space="0" w:color="auto"/>
            <w:right w:val="none" w:sz="0" w:space="0" w:color="auto"/>
          </w:divBdr>
          <w:divsChild>
            <w:div w:id="1428036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291742">
      <w:bodyDiv w:val="1"/>
      <w:marLeft w:val="0"/>
      <w:marRight w:val="0"/>
      <w:marTop w:val="0"/>
      <w:marBottom w:val="0"/>
      <w:divBdr>
        <w:top w:val="none" w:sz="0" w:space="0" w:color="auto"/>
        <w:left w:val="none" w:sz="0" w:space="0" w:color="auto"/>
        <w:bottom w:val="none" w:sz="0" w:space="0" w:color="auto"/>
        <w:right w:val="none" w:sz="0" w:space="0" w:color="auto"/>
      </w:divBdr>
    </w:div>
    <w:div w:id="1319459630">
      <w:bodyDiv w:val="1"/>
      <w:marLeft w:val="0"/>
      <w:marRight w:val="0"/>
      <w:marTop w:val="0"/>
      <w:marBottom w:val="0"/>
      <w:divBdr>
        <w:top w:val="none" w:sz="0" w:space="0" w:color="auto"/>
        <w:left w:val="none" w:sz="0" w:space="0" w:color="auto"/>
        <w:bottom w:val="none" w:sz="0" w:space="0" w:color="auto"/>
        <w:right w:val="none" w:sz="0" w:space="0" w:color="auto"/>
      </w:divBdr>
    </w:div>
    <w:div w:id="1470588043">
      <w:bodyDiv w:val="1"/>
      <w:marLeft w:val="0"/>
      <w:marRight w:val="0"/>
      <w:marTop w:val="0"/>
      <w:marBottom w:val="0"/>
      <w:divBdr>
        <w:top w:val="none" w:sz="0" w:space="0" w:color="auto"/>
        <w:left w:val="none" w:sz="0" w:space="0" w:color="auto"/>
        <w:bottom w:val="none" w:sz="0" w:space="0" w:color="auto"/>
        <w:right w:val="none" w:sz="0" w:space="0" w:color="auto"/>
      </w:divBdr>
    </w:div>
    <w:div w:id="1559053802">
      <w:bodyDiv w:val="1"/>
      <w:marLeft w:val="0"/>
      <w:marRight w:val="0"/>
      <w:marTop w:val="0"/>
      <w:marBottom w:val="0"/>
      <w:divBdr>
        <w:top w:val="none" w:sz="0" w:space="0" w:color="auto"/>
        <w:left w:val="none" w:sz="0" w:space="0" w:color="auto"/>
        <w:bottom w:val="none" w:sz="0" w:space="0" w:color="auto"/>
        <w:right w:val="none" w:sz="0" w:space="0" w:color="auto"/>
      </w:divBdr>
    </w:div>
    <w:div w:id="1705516218">
      <w:bodyDiv w:val="1"/>
      <w:marLeft w:val="0"/>
      <w:marRight w:val="0"/>
      <w:marTop w:val="0"/>
      <w:marBottom w:val="0"/>
      <w:divBdr>
        <w:top w:val="none" w:sz="0" w:space="0" w:color="auto"/>
        <w:left w:val="none" w:sz="0" w:space="0" w:color="auto"/>
        <w:bottom w:val="none" w:sz="0" w:space="0" w:color="auto"/>
        <w:right w:val="none" w:sz="0" w:space="0" w:color="auto"/>
      </w:divBdr>
    </w:div>
    <w:div w:id="1719284255">
      <w:bodyDiv w:val="1"/>
      <w:marLeft w:val="0"/>
      <w:marRight w:val="0"/>
      <w:marTop w:val="0"/>
      <w:marBottom w:val="0"/>
      <w:divBdr>
        <w:top w:val="none" w:sz="0" w:space="0" w:color="auto"/>
        <w:left w:val="none" w:sz="0" w:space="0" w:color="auto"/>
        <w:bottom w:val="none" w:sz="0" w:space="0" w:color="auto"/>
        <w:right w:val="none" w:sz="0" w:space="0" w:color="auto"/>
      </w:divBdr>
    </w:div>
    <w:div w:id="1741518346">
      <w:bodyDiv w:val="1"/>
      <w:marLeft w:val="0"/>
      <w:marRight w:val="0"/>
      <w:marTop w:val="0"/>
      <w:marBottom w:val="0"/>
      <w:divBdr>
        <w:top w:val="none" w:sz="0" w:space="0" w:color="auto"/>
        <w:left w:val="none" w:sz="0" w:space="0" w:color="auto"/>
        <w:bottom w:val="none" w:sz="0" w:space="0" w:color="auto"/>
        <w:right w:val="none" w:sz="0" w:space="0" w:color="auto"/>
      </w:divBdr>
    </w:div>
    <w:div w:id="1861433546">
      <w:bodyDiv w:val="1"/>
      <w:marLeft w:val="0"/>
      <w:marRight w:val="0"/>
      <w:marTop w:val="0"/>
      <w:marBottom w:val="0"/>
      <w:divBdr>
        <w:top w:val="none" w:sz="0" w:space="0" w:color="auto"/>
        <w:left w:val="none" w:sz="0" w:space="0" w:color="auto"/>
        <w:bottom w:val="none" w:sz="0" w:space="0" w:color="auto"/>
        <w:right w:val="none" w:sz="0" w:space="0" w:color="auto"/>
      </w:divBdr>
      <w:divsChild>
        <w:div w:id="676082681">
          <w:marLeft w:val="480"/>
          <w:marRight w:val="0"/>
          <w:marTop w:val="0"/>
          <w:marBottom w:val="0"/>
          <w:divBdr>
            <w:top w:val="none" w:sz="0" w:space="0" w:color="auto"/>
            <w:left w:val="none" w:sz="0" w:space="0" w:color="auto"/>
            <w:bottom w:val="none" w:sz="0" w:space="0" w:color="auto"/>
            <w:right w:val="none" w:sz="0" w:space="0" w:color="auto"/>
          </w:divBdr>
          <w:divsChild>
            <w:div w:id="2046054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722299">
      <w:bodyDiv w:val="1"/>
      <w:marLeft w:val="0"/>
      <w:marRight w:val="0"/>
      <w:marTop w:val="0"/>
      <w:marBottom w:val="0"/>
      <w:divBdr>
        <w:top w:val="none" w:sz="0" w:space="0" w:color="auto"/>
        <w:left w:val="none" w:sz="0" w:space="0" w:color="auto"/>
        <w:bottom w:val="none" w:sz="0" w:space="0" w:color="auto"/>
        <w:right w:val="none" w:sz="0" w:space="0" w:color="auto"/>
      </w:divBdr>
    </w:div>
    <w:div w:id="211932823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doi.org/10.5281/zenodo.4455777" TargetMode="Externa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hyperlink" Target="mailto:Katherine.hayes@ucdenver.edu" TargetMode="External"/><Relationship Id="rId17" Type="http://schemas.openxmlformats.org/officeDocument/2006/relationships/image" Target="media/image4.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microsoft.com/office/2011/relationships/people" Target="people.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fontTable" Target="fontTable.xml"/><Relationship Id="rId10" Type="http://schemas.microsoft.com/office/2016/09/relationships/commentsIds" Target="commentsIds.xml"/><Relationship Id="rId19" Type="http://schemas.openxmlformats.org/officeDocument/2006/relationships/image" Target="media/image6.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1.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gKcbgXRvdd+dDg7SQPAl9AJ6hH3g==">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</go:docsCustomData>
</go:gDocsCustomXmlDataStorage>
</file>

<file path=customXml/itemProps1.xml><?xml version="1.0" encoding="utf-8"?>
<ds:datastoreItem xmlns:ds="http://schemas.openxmlformats.org/officeDocument/2006/customXml" ds:itemID="{DBCDA3A8-FBB7-7A44-91F1-606625CA6281}">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678</TotalTime>
  <Pages>27</Pages>
  <Words>6493</Words>
  <Characters>37013</Characters>
  <Application>Microsoft Office Word</Application>
  <DocSecurity>0</DocSecurity>
  <Lines>308</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Hayes, Katherine</dc:creator>
  <cp:lastModifiedBy>Dan Gavin</cp:lastModifiedBy>
  <cp:revision>81</cp:revision>
  <dcterms:created xsi:type="dcterms:W3CDTF">2020-12-14T23:58:00Z</dcterms:created>
  <dcterms:modified xsi:type="dcterms:W3CDTF">2022-03-21T17:28:00Z</dcterms:modified>
</cp:coreProperties>
</file>